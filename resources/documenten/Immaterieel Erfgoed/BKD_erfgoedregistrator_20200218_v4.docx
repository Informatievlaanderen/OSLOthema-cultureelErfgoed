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0F0D6" w14:textId="77777777" w:rsidR="00B0235B" w:rsidRDefault="002F2A40" w:rsidP="002F2A40">
      <w:pPr>
        <w:pStyle w:val="DossierTitel"/>
      </w:pPr>
      <w:r w:rsidRPr="002F2A40">
        <w:t>BEROEPSKWALIFICATIEDOSSIER</w:t>
      </w:r>
    </w:p>
    <w:p w14:paraId="6610F0D7" w14:textId="04C33CAF" w:rsidR="007624AB" w:rsidRDefault="00F50172" w:rsidP="002F2A40">
      <w:pPr>
        <w:pStyle w:val="DossierTitel"/>
      </w:pPr>
      <w:r>
        <w:t>Erfgoedregistrator</w:t>
      </w:r>
    </w:p>
    <w:p w14:paraId="6610F0D8" w14:textId="77777777" w:rsidR="007624AB" w:rsidRDefault="007624AB" w:rsidP="007624AB">
      <w:pPr>
        <w:pStyle w:val="DossierTitel"/>
        <w:rPr>
          <w:color w:val="auto"/>
          <w:w w:val="100"/>
          <w:sz w:val="22"/>
          <w:szCs w:val="22"/>
        </w:rPr>
      </w:pPr>
    </w:p>
    <w:p w14:paraId="6610F0D9" w14:textId="77777777" w:rsidR="002F2A40" w:rsidRPr="007624AB" w:rsidRDefault="002F2A40" w:rsidP="002F2A40">
      <w:pPr>
        <w:spacing w:after="0"/>
      </w:pPr>
    </w:p>
    <w:p w14:paraId="6610F0DA" w14:textId="77777777" w:rsidR="002F2A40" w:rsidRDefault="002F2A40" w:rsidP="002F2A40">
      <w:pPr>
        <w:spacing w:after="0" w:line="240" w:lineRule="auto"/>
        <w:rPr>
          <w:rFonts w:eastAsia="Calibri" w:cs="Calibri"/>
          <w:color w:val="000000"/>
          <w:szCs w:val="20"/>
        </w:rPr>
      </w:pPr>
      <w:r w:rsidRPr="002F2A40">
        <w:rPr>
          <w:rFonts w:eastAsia="Calibri" w:cs="Calibri"/>
          <w:color w:val="000000"/>
          <w:szCs w:val="20"/>
        </w:rPr>
        <w:t>//////////////////////////////////////////////////////////////////////////////////////////////////////////</w:t>
      </w:r>
    </w:p>
    <w:p w14:paraId="6610F0DB" w14:textId="77777777" w:rsidR="002F2A40" w:rsidRDefault="002F2A40" w:rsidP="00601790">
      <w:pPr>
        <w:pStyle w:val="Titel1"/>
        <w:numPr>
          <w:ilvl w:val="0"/>
          <w:numId w:val="0"/>
        </w:numPr>
      </w:pPr>
    </w:p>
    <w:p w14:paraId="6610F0DC" w14:textId="77777777" w:rsidR="002F2A40" w:rsidRPr="002F2A40" w:rsidRDefault="002F2A40" w:rsidP="002F2A40">
      <w:pPr>
        <w:pStyle w:val="Titel1"/>
        <w:numPr>
          <w:ilvl w:val="0"/>
          <w:numId w:val="12"/>
        </w:numPr>
        <w:ind w:left="862" w:hanging="862"/>
      </w:pPr>
      <w:r w:rsidRPr="002F2A40">
        <w:rPr>
          <w:szCs w:val="44"/>
        </w:rPr>
        <w:t>G</w:t>
      </w:r>
      <w:r>
        <w:rPr>
          <w:szCs w:val="44"/>
        </w:rPr>
        <w:t>lobaal</w:t>
      </w:r>
    </w:p>
    <w:p w14:paraId="6610F0DD" w14:textId="77777777" w:rsidR="002F2A40" w:rsidRPr="002F2A40" w:rsidRDefault="002F2A40" w:rsidP="002F2A40">
      <w:pPr>
        <w:pStyle w:val="Titel1"/>
        <w:numPr>
          <w:ilvl w:val="0"/>
          <w:numId w:val="0"/>
        </w:numPr>
      </w:pPr>
    </w:p>
    <w:p w14:paraId="6610F0DE" w14:textId="77777777" w:rsidR="008144BA" w:rsidRDefault="002F2A40" w:rsidP="00E932EC">
      <w:pPr>
        <w:pStyle w:val="Titel22"/>
      </w:pPr>
      <w:r>
        <w:t>TITEL</w:t>
      </w:r>
    </w:p>
    <w:p w14:paraId="6610F0DF" w14:textId="62B35B95" w:rsidR="008144BA" w:rsidRDefault="00450D06" w:rsidP="008144BA">
      <w:pPr>
        <w:spacing w:after="0" w:line="240" w:lineRule="auto"/>
      </w:pPr>
      <w:r>
        <w:t>Erfgoedregistrator</w:t>
      </w:r>
    </w:p>
    <w:p w14:paraId="6610F0E0" w14:textId="77777777" w:rsidR="008F60FF" w:rsidRDefault="008F60FF" w:rsidP="008144BA">
      <w:pPr>
        <w:spacing w:after="0" w:line="240" w:lineRule="auto"/>
      </w:pPr>
    </w:p>
    <w:p w14:paraId="6610F0E1" w14:textId="77777777" w:rsidR="008144BA" w:rsidRPr="00E932EC" w:rsidRDefault="008144BA" w:rsidP="00E932EC">
      <w:pPr>
        <w:pStyle w:val="Titel22"/>
      </w:pPr>
      <w:r w:rsidRPr="00E932EC">
        <w:t>Definitie</w:t>
      </w:r>
    </w:p>
    <w:p w14:paraId="3F73808F" w14:textId="39E3FAAA" w:rsidR="00FB0E99" w:rsidRDefault="009D00C6" w:rsidP="008144BA">
      <w:pPr>
        <w:spacing w:after="0" w:line="240" w:lineRule="auto"/>
      </w:pPr>
      <w:r>
        <w:t>-</w:t>
      </w:r>
      <w:r w:rsidR="00E456DF">
        <w:t xml:space="preserve">De erfgoedregistrator </w:t>
      </w:r>
      <w:r w:rsidR="00E44411">
        <w:t>registreer</w:t>
      </w:r>
      <w:r w:rsidR="00475032">
        <w:t xml:space="preserve">t of begeleidt het </w:t>
      </w:r>
      <w:r w:rsidR="00E44411">
        <w:t>registreren</w:t>
      </w:r>
      <w:r w:rsidR="003104BF">
        <w:t xml:space="preserve"> </w:t>
      </w:r>
      <w:r w:rsidR="009630F8">
        <w:t>van erfgoed</w:t>
      </w:r>
      <w:r w:rsidR="006A449E">
        <w:t xml:space="preserve"> </w:t>
      </w:r>
      <w:r w:rsidR="00CE2AE2">
        <w:t xml:space="preserve">en </w:t>
      </w:r>
      <w:r w:rsidR="00E2255E">
        <w:t>controleert</w:t>
      </w:r>
      <w:r w:rsidR="00CE2AE2">
        <w:t xml:space="preserve"> d</w:t>
      </w:r>
      <w:r w:rsidR="00B57502">
        <w:t>i</w:t>
      </w:r>
      <w:r w:rsidR="00CE2AE2">
        <w:t>e registratie</w:t>
      </w:r>
      <w:r w:rsidR="00673138">
        <w:t>,</w:t>
      </w:r>
      <w:r w:rsidR="00924FE5">
        <w:t xml:space="preserve"> </w:t>
      </w:r>
      <w:r w:rsidR="00C21AAF">
        <w:t>teneinde</w:t>
      </w:r>
      <w:r w:rsidR="002E1B62">
        <w:t xml:space="preserve"> een erfgoedwerking of </w:t>
      </w:r>
      <w:r w:rsidR="00003CBA">
        <w:t>erfgoedpraktijk</w:t>
      </w:r>
      <w:r w:rsidR="002E1B62">
        <w:t xml:space="preserve"> </w:t>
      </w:r>
      <w:r w:rsidR="008D2A65">
        <w:t xml:space="preserve">kwaliteitsvol </w:t>
      </w:r>
      <w:r w:rsidR="002E1B62">
        <w:t>te ondersteunen</w:t>
      </w:r>
      <w:r w:rsidR="007F5F12">
        <w:t xml:space="preserve"> en </w:t>
      </w:r>
      <w:r w:rsidR="00982CF8">
        <w:t>het erfgoed</w:t>
      </w:r>
      <w:r w:rsidR="00625BAA">
        <w:t xml:space="preserve"> of de erfgoedpraktijk</w:t>
      </w:r>
      <w:r w:rsidR="00982CF8">
        <w:t xml:space="preserve"> </w:t>
      </w:r>
      <w:r w:rsidR="00A92AF0">
        <w:t xml:space="preserve">te vrijwaren voor </w:t>
      </w:r>
      <w:r w:rsidR="007F5F12">
        <w:t>de toekomst</w:t>
      </w:r>
      <w:r w:rsidR="00003CBA">
        <w:t>.</w:t>
      </w:r>
    </w:p>
    <w:p w14:paraId="563BF1C0" w14:textId="77777777" w:rsidR="00337138" w:rsidRDefault="00337138" w:rsidP="008144BA">
      <w:pPr>
        <w:spacing w:after="0" w:line="240" w:lineRule="auto"/>
      </w:pPr>
    </w:p>
    <w:p w14:paraId="61BD9730" w14:textId="39CF83BA" w:rsidR="00D64D29" w:rsidRPr="008966CE" w:rsidRDefault="00D64D29" w:rsidP="008144BA">
      <w:pPr>
        <w:spacing w:after="0" w:line="240" w:lineRule="auto"/>
        <w:rPr>
          <w:i/>
        </w:rPr>
      </w:pPr>
      <w:r w:rsidRPr="008966CE">
        <w:rPr>
          <w:i/>
        </w:rPr>
        <w:t>-documenteert</w:t>
      </w:r>
    </w:p>
    <w:p w14:paraId="2BEA2B3E" w14:textId="528DB8EA" w:rsidR="00FB0E99" w:rsidRPr="008966CE" w:rsidRDefault="00FB0E99" w:rsidP="008144BA">
      <w:pPr>
        <w:spacing w:after="0" w:line="240" w:lineRule="auto"/>
        <w:rPr>
          <w:i/>
        </w:rPr>
      </w:pPr>
      <w:r w:rsidRPr="008966CE">
        <w:rPr>
          <w:i/>
        </w:rPr>
        <w:t>-identificeren van kenmerken</w:t>
      </w:r>
      <w:r w:rsidR="00FD43A9" w:rsidRPr="008966CE">
        <w:rPr>
          <w:i/>
        </w:rPr>
        <w:t xml:space="preserve"> (eigendoms</w:t>
      </w:r>
    </w:p>
    <w:p w14:paraId="6610F0E2" w14:textId="291ADA14" w:rsidR="008144BA" w:rsidRPr="008966CE" w:rsidRDefault="00FB0E99" w:rsidP="008144BA">
      <w:pPr>
        <w:spacing w:after="0" w:line="240" w:lineRule="auto"/>
        <w:rPr>
          <w:i/>
        </w:rPr>
      </w:pPr>
      <w:r w:rsidRPr="008966CE">
        <w:rPr>
          <w:i/>
        </w:rPr>
        <w:t xml:space="preserve">-associaties van het </w:t>
      </w:r>
      <w:r w:rsidR="00F958D7" w:rsidRPr="008966CE">
        <w:rPr>
          <w:i/>
        </w:rPr>
        <w:t>erfgoed</w:t>
      </w:r>
      <w:r w:rsidR="00BD38FF" w:rsidRPr="008966CE">
        <w:rPr>
          <w:i/>
        </w:rPr>
        <w:t>/context</w:t>
      </w:r>
      <w:r w:rsidR="004A01B6" w:rsidRPr="008966CE">
        <w:rPr>
          <w:i/>
        </w:rPr>
        <w:t>/betekenis/link</w:t>
      </w:r>
      <w:r w:rsidR="008045BD" w:rsidRPr="008966CE">
        <w:rPr>
          <w:i/>
        </w:rPr>
        <w:t xml:space="preserve"> naar erfgoedgemeenschap</w:t>
      </w:r>
      <w:r w:rsidR="009630F8" w:rsidRPr="008966CE">
        <w:rPr>
          <w:i/>
        </w:rPr>
        <w:t xml:space="preserve"> </w:t>
      </w:r>
    </w:p>
    <w:p w14:paraId="062CE75E" w14:textId="1B6A7A61" w:rsidR="00134EA0" w:rsidRPr="008966CE" w:rsidRDefault="00134EA0" w:rsidP="008144BA">
      <w:pPr>
        <w:spacing w:after="0" w:line="240" w:lineRule="auto"/>
        <w:rPr>
          <w:i/>
        </w:rPr>
      </w:pPr>
      <w:r w:rsidRPr="008966CE">
        <w:rPr>
          <w:i/>
        </w:rPr>
        <w:t>-teneinde erfgoed ontsluiten</w:t>
      </w:r>
      <w:r w:rsidR="00836834" w:rsidRPr="008966CE">
        <w:rPr>
          <w:i/>
        </w:rPr>
        <w:t>/wordt niet altijd publiek gemaakt</w:t>
      </w:r>
    </w:p>
    <w:p w14:paraId="589E131B" w14:textId="33E1948C" w:rsidR="00134EA0" w:rsidRPr="008966CE" w:rsidRDefault="00134EA0" w:rsidP="008144BA">
      <w:pPr>
        <w:spacing w:after="0" w:line="240" w:lineRule="auto"/>
        <w:rPr>
          <w:i/>
        </w:rPr>
      </w:pPr>
      <w:r w:rsidRPr="008966CE">
        <w:rPr>
          <w:i/>
        </w:rPr>
        <w:t xml:space="preserve">-teneinde hele </w:t>
      </w:r>
      <w:r w:rsidR="001D31B9" w:rsidRPr="008966CE">
        <w:rPr>
          <w:i/>
        </w:rPr>
        <w:t>werking te ondersteunen</w:t>
      </w:r>
    </w:p>
    <w:p w14:paraId="700C8211" w14:textId="5EE5A2F1" w:rsidR="00F3797B" w:rsidRPr="008966CE" w:rsidRDefault="00F3797B" w:rsidP="008144BA">
      <w:pPr>
        <w:spacing w:after="0" w:line="240" w:lineRule="auto"/>
        <w:rPr>
          <w:i/>
        </w:rPr>
      </w:pPr>
      <w:r w:rsidRPr="008966CE">
        <w:rPr>
          <w:i/>
        </w:rPr>
        <w:t>-teneinde vast te leggen dat het bestaat</w:t>
      </w:r>
    </w:p>
    <w:p w14:paraId="2AA8F13C" w14:textId="57485BC2" w:rsidR="00836834" w:rsidRPr="008966CE" w:rsidRDefault="00836834" w:rsidP="008144BA">
      <w:pPr>
        <w:spacing w:after="0" w:line="240" w:lineRule="auto"/>
        <w:rPr>
          <w:i/>
        </w:rPr>
      </w:pPr>
      <w:r w:rsidRPr="008966CE">
        <w:rPr>
          <w:i/>
        </w:rPr>
        <w:t xml:space="preserve">-teneinde het erfgoed te </w:t>
      </w:r>
      <w:r w:rsidR="000A7B26" w:rsidRPr="008966CE">
        <w:rPr>
          <w:i/>
        </w:rPr>
        <w:t>bewaren/</w:t>
      </w:r>
      <w:r w:rsidRPr="008966CE">
        <w:rPr>
          <w:i/>
        </w:rPr>
        <w:t>borgen</w:t>
      </w:r>
    </w:p>
    <w:p w14:paraId="27F6B158" w14:textId="729EC325" w:rsidR="00A26B72" w:rsidRPr="008966CE" w:rsidRDefault="00A26B72" w:rsidP="008144BA">
      <w:pPr>
        <w:spacing w:after="0" w:line="240" w:lineRule="auto"/>
        <w:rPr>
          <w:i/>
        </w:rPr>
      </w:pPr>
      <w:r w:rsidRPr="008966CE">
        <w:rPr>
          <w:i/>
        </w:rPr>
        <w:t>-reflecteren diversiteit</w:t>
      </w:r>
    </w:p>
    <w:p w14:paraId="4FB152E8" w14:textId="024CCFC0" w:rsidR="00C66DC5" w:rsidRPr="008966CE" w:rsidRDefault="00C66DC5" w:rsidP="008144BA">
      <w:pPr>
        <w:spacing w:after="0" w:line="240" w:lineRule="auto"/>
        <w:rPr>
          <w:i/>
        </w:rPr>
      </w:pPr>
      <w:r w:rsidRPr="008966CE">
        <w:rPr>
          <w:i/>
        </w:rPr>
        <w:t>-essentieel om erfgoed aan de toekomst door te geven</w:t>
      </w:r>
    </w:p>
    <w:p w14:paraId="57CAAB07" w14:textId="175F87B2" w:rsidR="003026A3" w:rsidRPr="008966CE" w:rsidRDefault="003026A3" w:rsidP="008144BA">
      <w:pPr>
        <w:spacing w:after="0" w:line="240" w:lineRule="auto"/>
        <w:rPr>
          <w:i/>
        </w:rPr>
      </w:pPr>
      <w:r w:rsidRPr="008966CE">
        <w:rPr>
          <w:i/>
        </w:rPr>
        <w:t>-bruikbaar maken</w:t>
      </w:r>
      <w:r w:rsidR="00D35028" w:rsidRPr="008966CE">
        <w:rPr>
          <w:i/>
        </w:rPr>
        <w:t>/erfgoedplan volgen</w:t>
      </w:r>
    </w:p>
    <w:p w14:paraId="46E570D6" w14:textId="38F012AE" w:rsidR="00F73F1E" w:rsidRDefault="00F73F1E" w:rsidP="008144BA">
      <w:pPr>
        <w:spacing w:after="0" w:line="240" w:lineRule="auto"/>
        <w:rPr>
          <w:i/>
        </w:rPr>
      </w:pPr>
      <w:r w:rsidRPr="008966CE">
        <w:rPr>
          <w:i/>
        </w:rPr>
        <w:t>-ethische check</w:t>
      </w:r>
      <w:r w:rsidR="00782B1B" w:rsidRPr="008966CE">
        <w:rPr>
          <w:i/>
        </w:rPr>
        <w:t xml:space="preserve"> van het erfgoed</w:t>
      </w:r>
    </w:p>
    <w:p w14:paraId="6D097699" w14:textId="02B7FFD5" w:rsidR="0039125D" w:rsidRDefault="0039125D" w:rsidP="008144BA">
      <w:pPr>
        <w:spacing w:after="0" w:line="240" w:lineRule="auto"/>
        <w:rPr>
          <w:i/>
        </w:rPr>
      </w:pPr>
      <w:r>
        <w:rPr>
          <w:i/>
        </w:rPr>
        <w:t>-onderzoekt</w:t>
      </w:r>
      <w:r w:rsidR="002D7E07">
        <w:rPr>
          <w:i/>
        </w:rPr>
        <w:t xml:space="preserve"> het erfgoed in functie van de registratie</w:t>
      </w:r>
    </w:p>
    <w:p w14:paraId="67DE3723" w14:textId="7579BD93" w:rsidR="00EC3561" w:rsidRDefault="00EC3561" w:rsidP="008144BA">
      <w:pPr>
        <w:spacing w:after="0" w:line="240" w:lineRule="auto"/>
        <w:rPr>
          <w:i/>
        </w:rPr>
      </w:pPr>
      <w:r>
        <w:rPr>
          <w:i/>
        </w:rPr>
        <w:t>-gebruik van generieke terminologie: ‘inventaris/collectieregistratiesysteem</w:t>
      </w:r>
      <w:r w:rsidR="00E02260">
        <w:rPr>
          <w:i/>
        </w:rPr>
        <w:t>’</w:t>
      </w:r>
    </w:p>
    <w:p w14:paraId="5A6A987A" w14:textId="10152FF9" w:rsidR="00503907" w:rsidRPr="008966CE" w:rsidRDefault="00503907" w:rsidP="008144BA">
      <w:pPr>
        <w:spacing w:after="0" w:line="240" w:lineRule="auto"/>
        <w:rPr>
          <w:i/>
        </w:rPr>
      </w:pPr>
      <w:r>
        <w:rPr>
          <w:i/>
        </w:rPr>
        <w:t>-moeten er nog begrippen verduidelijkt worden?</w:t>
      </w:r>
    </w:p>
    <w:p w14:paraId="6610F0E3" w14:textId="7C287DBB" w:rsidR="008F60FF" w:rsidRDefault="008F60FF" w:rsidP="008144BA">
      <w:pPr>
        <w:spacing w:after="0" w:line="240" w:lineRule="auto"/>
      </w:pPr>
    </w:p>
    <w:p w14:paraId="386C6698" w14:textId="31A8B235" w:rsidR="00766BF8" w:rsidRDefault="00766BF8" w:rsidP="008144BA">
      <w:pPr>
        <w:spacing w:after="0" w:line="240" w:lineRule="auto"/>
      </w:pPr>
    </w:p>
    <w:p w14:paraId="1967E3E6" w14:textId="77777777" w:rsidR="00766BF8" w:rsidRDefault="00766BF8" w:rsidP="008144BA">
      <w:pPr>
        <w:spacing w:after="0" w:line="240" w:lineRule="auto"/>
      </w:pPr>
    </w:p>
    <w:p w14:paraId="6610F0E4" w14:textId="77777777" w:rsidR="008144BA" w:rsidRPr="008F60FF" w:rsidRDefault="008F60FF" w:rsidP="008F60FF">
      <w:pPr>
        <w:pStyle w:val="Titel22"/>
      </w:pPr>
      <w:r>
        <w:t>Extra informatie</w:t>
      </w:r>
    </w:p>
    <w:p w14:paraId="23196A89" w14:textId="058FB4BB" w:rsidR="00073A34" w:rsidRDefault="00073A34" w:rsidP="00073A34">
      <w:r>
        <w:rPr>
          <w:b/>
          <w:bCs/>
        </w:rPr>
        <w:t>Erfgoed</w:t>
      </w:r>
      <w:r>
        <w:t xml:space="preserve"> bestaat uit onroerend</w:t>
      </w:r>
      <w:r w:rsidR="0091092B">
        <w:t>e,</w:t>
      </w:r>
      <w:r>
        <w:t xml:space="preserve"> roerende en immateriële culturele uitingen uit het verleden, </w:t>
      </w:r>
      <w:r w:rsidR="00C4630D">
        <w:t xml:space="preserve">zowel analoog als digitaal, </w:t>
      </w:r>
      <w:r>
        <w:t>die vandaag gemeenschappelijke betekenissen en waarden krijgen en die over generaties heen worden doorgegeven aan de toekomst. Erfgoed verbindt dus heden, verleden en toekomst.</w:t>
      </w:r>
    </w:p>
    <w:p w14:paraId="2118D932" w14:textId="11CF8101" w:rsidR="00073A34" w:rsidRDefault="00073A34" w:rsidP="00073A34">
      <w:pPr>
        <w:pStyle w:val="Lijstalinea"/>
        <w:numPr>
          <w:ilvl w:val="0"/>
          <w:numId w:val="22"/>
        </w:numPr>
      </w:pPr>
      <w:r>
        <w:lastRenderedPageBreak/>
        <w:t xml:space="preserve">Onroerend erfgoed: </w:t>
      </w:r>
      <w:r w:rsidR="004137FA">
        <w:t xml:space="preserve">grondgebonden </w:t>
      </w:r>
      <w:r>
        <w:t>erfgoed dat men niet kan verplaatsen</w:t>
      </w:r>
      <w:r w:rsidR="00675461">
        <w:t xml:space="preserve"> </w:t>
      </w:r>
      <w:r>
        <w:t>bv. monumenten, landschappen, arche</w:t>
      </w:r>
      <w:r w:rsidR="00CA5D58">
        <w:t>o</w:t>
      </w:r>
      <w:r>
        <w:t xml:space="preserve">logische </w:t>
      </w:r>
      <w:r w:rsidR="00F62F9A">
        <w:t>sites</w:t>
      </w:r>
      <w:r w:rsidR="00185794">
        <w:t xml:space="preserve"> of delen hiervan</w:t>
      </w:r>
    </w:p>
    <w:p w14:paraId="35C505C7" w14:textId="28D7F04F" w:rsidR="00800811" w:rsidRDefault="00800811" w:rsidP="00800811">
      <w:pPr>
        <w:pStyle w:val="Lijstalinea"/>
        <w:numPr>
          <w:ilvl w:val="0"/>
          <w:numId w:val="25"/>
        </w:numPr>
        <w:rPr>
          <w:rFonts w:eastAsia="Times New Roman"/>
        </w:rPr>
      </w:pPr>
      <w:commentRangeStart w:id="0"/>
      <w:commentRangeEnd w:id="0"/>
      <w:r>
        <w:rPr>
          <w:rFonts w:eastAsia="Times New Roman"/>
        </w:rPr>
        <w:t>Roerend erfgoed verwijst naar ‘materiële’ of ‘tastbare’ culturele uitingen (bv. schilderijen, machines, documenten, boeken) die in principe verplaatst kunnen worden. Digitaal erfgoed wordt hier beschouwd als roerend erfgoed, dat vanwege zijn specificiteit een eigen benadering vraagt. Het gaat om erfgoed dat digitaal gecodeerd is bv. apps, audiovisueel materiaal, datasets, …</w:t>
      </w:r>
    </w:p>
    <w:p w14:paraId="2F91EF8F" w14:textId="4621D3C6" w:rsidR="00073A34" w:rsidRDefault="00800811" w:rsidP="006E729C">
      <w:pPr>
        <w:pStyle w:val="Lijstalinea"/>
        <w:numPr>
          <w:ilvl w:val="0"/>
          <w:numId w:val="22"/>
        </w:numPr>
      </w:pPr>
      <w:r w:rsidRPr="00800811">
        <w:rPr>
          <w:rFonts w:eastAsia="Times New Roman"/>
        </w:rPr>
        <w:t xml:space="preserve">Immaterieel erfgoed omvat niet tastbare culturele uitingen. Het zijn gewoontes, kennis en praktijken </w:t>
      </w:r>
      <w:r w:rsidR="00AF7D89">
        <w:rPr>
          <w:rFonts w:eastAsia="Times New Roman"/>
        </w:rPr>
        <w:t xml:space="preserve">van </w:t>
      </w:r>
      <w:r w:rsidRPr="00800811">
        <w:rPr>
          <w:rFonts w:eastAsia="Times New Roman"/>
        </w:rPr>
        <w:t xml:space="preserve">een gemeenschap of groep </w:t>
      </w:r>
      <w:r w:rsidR="00B72BB6">
        <w:rPr>
          <w:rFonts w:eastAsia="Times New Roman"/>
        </w:rPr>
        <w:t>vandaag, die men vanuit vorige generaties heeft meegekregen, en die</w:t>
      </w:r>
      <w:r w:rsidRPr="00800811">
        <w:rPr>
          <w:rFonts w:eastAsia="Times New Roman"/>
        </w:rPr>
        <w:t xml:space="preserve"> de gemeenschap of groep in consensus voldoende belangrijk acht om door te geven aan toekomstige generaties. </w:t>
      </w:r>
      <w:r w:rsidR="001D46DF" w:rsidRPr="001D46DF">
        <w:rPr>
          <w:rFonts w:eastAsia="Times New Roman"/>
        </w:rPr>
        <w:t xml:space="preserve">. Immaterieel erfgoed gaat mee met de tijd, verandert en evolueert </w:t>
      </w:r>
      <w:r w:rsidR="00E21B1E">
        <w:rPr>
          <w:rFonts w:eastAsia="Times New Roman"/>
        </w:rPr>
        <w:t xml:space="preserve">mee </w:t>
      </w:r>
      <w:r w:rsidR="001D46DF" w:rsidRPr="001D46DF">
        <w:rPr>
          <w:rFonts w:eastAsia="Times New Roman"/>
        </w:rPr>
        <w:t xml:space="preserve">met </w:t>
      </w:r>
      <w:r w:rsidR="001D46DF">
        <w:rPr>
          <w:rFonts w:eastAsia="Times New Roman"/>
        </w:rPr>
        <w:t>de context</w:t>
      </w:r>
      <w:r w:rsidR="001D46DF" w:rsidRPr="001D46DF">
        <w:rPr>
          <w:rFonts w:eastAsia="Times New Roman"/>
        </w:rPr>
        <w:t>.</w:t>
      </w:r>
    </w:p>
    <w:p w14:paraId="0CA00177" w14:textId="091F04A3" w:rsidR="00073A34" w:rsidRDefault="00073A34" w:rsidP="00073A34">
      <w:r>
        <w:rPr>
          <w:b/>
          <w:bCs/>
        </w:rPr>
        <w:t>Erfgoedgemeenschappen</w:t>
      </w:r>
      <w:r>
        <w:t xml:space="preserve"> spelen een cruciale rol in </w:t>
      </w:r>
      <w:r w:rsidR="000123BC">
        <w:t>het</w:t>
      </w:r>
      <w:r>
        <w:t xml:space="preserve"> doorgeven van erfgoed naar de toekomst. Dat zijn</w:t>
      </w:r>
      <w:r>
        <w:rPr>
          <w:rFonts w:ascii="Arial" w:eastAsia="Times New Roman" w:hAnsi="Arial" w:cs="Arial"/>
          <w:color w:val="333333"/>
          <w:sz w:val="24"/>
          <w:szCs w:val="24"/>
          <w:shd w:val="clear" w:color="auto" w:fill="FFFFFF"/>
          <w:lang w:eastAsia="nl-NL"/>
        </w:rPr>
        <w:t xml:space="preserve"> </w:t>
      </w:r>
      <w:r>
        <w:t>gemeenschappen die bestaan uit organisaties en personen die een bijzondere waarde hechten aan erfgoed, en die dat willen behouden en doorgeven, vaak in het kader van een publieke actie.</w:t>
      </w:r>
    </w:p>
    <w:p w14:paraId="7164F4C4" w14:textId="5DEBAA29" w:rsidR="00073A34" w:rsidRDefault="00073A34" w:rsidP="00073A34">
      <w:r>
        <w:t xml:space="preserve">De </w:t>
      </w:r>
      <w:r>
        <w:rPr>
          <w:b/>
          <w:bCs/>
        </w:rPr>
        <w:t>erfgoedwerking</w:t>
      </w:r>
      <w:r>
        <w:t xml:space="preserve"> bevat een geheel van taken en processen dat een kwaliteitsvolle zorg voor en omgang met erfgoed</w:t>
      </w:r>
      <w:r>
        <w:rPr>
          <w:rFonts w:ascii="Arial" w:eastAsia="Times New Roman" w:hAnsi="Arial" w:cs="Arial"/>
          <w:color w:val="333333"/>
          <w:sz w:val="24"/>
          <w:szCs w:val="24"/>
          <w:shd w:val="clear" w:color="auto" w:fill="FFFFFF"/>
          <w:lang w:eastAsia="nl-NL"/>
        </w:rPr>
        <w:t xml:space="preserve"> </w:t>
      </w:r>
      <w:r>
        <w:t>garandeert</w:t>
      </w:r>
      <w:r w:rsidR="00354B9E">
        <w:t>, zoals</w:t>
      </w:r>
    </w:p>
    <w:p w14:paraId="490EE86E" w14:textId="77777777" w:rsidR="00073A34" w:rsidRDefault="00073A34" w:rsidP="00073A34">
      <w:pPr>
        <w:pStyle w:val="Lijstalinea"/>
        <w:numPr>
          <w:ilvl w:val="0"/>
          <w:numId w:val="23"/>
        </w:numPr>
        <w:spacing w:after="0" w:line="240" w:lineRule="auto"/>
        <w:rPr>
          <w:rFonts w:ascii="Times New Roman" w:eastAsia="Times New Roman" w:hAnsi="Times New Roman" w:cs="Times New Roman"/>
          <w:sz w:val="24"/>
          <w:szCs w:val="24"/>
          <w:lang w:eastAsia="nl-NL"/>
        </w:rPr>
      </w:pPr>
      <w:r>
        <w:t>herkennen en verzamelen: het benoemen, in kaart brengen, registreren, documenteren, waarderen, verwerven, selecteren en herbestemmen van erfgoed;</w:t>
      </w:r>
    </w:p>
    <w:p w14:paraId="5BF7AD15" w14:textId="77777777" w:rsidR="00073A34" w:rsidRDefault="00073A34" w:rsidP="00073A34">
      <w:pPr>
        <w:pStyle w:val="Lijstalinea"/>
        <w:numPr>
          <w:ilvl w:val="0"/>
          <w:numId w:val="23"/>
        </w:numPr>
        <w:spacing w:after="0" w:line="240" w:lineRule="auto"/>
        <w:rPr>
          <w:rFonts w:ascii="Times New Roman" w:eastAsia="Times New Roman" w:hAnsi="Times New Roman" w:cs="Times New Roman"/>
          <w:sz w:val="24"/>
          <w:szCs w:val="24"/>
          <w:lang w:eastAsia="nl-NL"/>
        </w:rPr>
      </w:pPr>
      <w:r>
        <w:t>behouden en borgen: het verzekeren van het voortbestaan van erfgoed door het in adequate omstandigheden te bewaren, te conserveren, te restaureren, te actualiseren, te borgen en door te geven;</w:t>
      </w:r>
    </w:p>
    <w:p w14:paraId="47B7F8C3" w14:textId="77777777" w:rsidR="00073A34" w:rsidRDefault="00073A34" w:rsidP="00073A34">
      <w:pPr>
        <w:pStyle w:val="Lijstalinea"/>
        <w:numPr>
          <w:ilvl w:val="0"/>
          <w:numId w:val="23"/>
        </w:numPr>
        <w:spacing w:after="0" w:line="240" w:lineRule="auto"/>
        <w:rPr>
          <w:rFonts w:ascii="Times New Roman" w:eastAsia="Times New Roman" w:hAnsi="Times New Roman" w:cs="Times New Roman"/>
          <w:sz w:val="24"/>
          <w:szCs w:val="24"/>
          <w:lang w:eastAsia="nl-NL"/>
        </w:rPr>
      </w:pPr>
      <w:r>
        <w:t>onderzoeken: het onderzoeken van erfgoed en van erfgoedwerking of het stimuleren en faciliteren van dit onderzoek;</w:t>
      </w:r>
    </w:p>
    <w:p w14:paraId="77CF2D86" w14:textId="36C578B7" w:rsidR="00073A34" w:rsidRDefault="00073A34" w:rsidP="00073A34">
      <w:pPr>
        <w:pStyle w:val="Lijstalinea"/>
        <w:numPr>
          <w:ilvl w:val="0"/>
          <w:numId w:val="23"/>
        </w:numPr>
        <w:spacing w:after="0" w:line="240" w:lineRule="auto"/>
        <w:rPr>
          <w:rFonts w:ascii="Times New Roman" w:eastAsia="Times New Roman" w:hAnsi="Times New Roman" w:cs="Times New Roman"/>
          <w:sz w:val="24"/>
          <w:szCs w:val="24"/>
          <w:lang w:eastAsia="nl-NL"/>
        </w:rPr>
      </w:pPr>
      <w:r>
        <w:t>presenteren en toeleiden: het delen van erfgoed met erfgoedgemeenschappen, met het grote publiek of met specifieke doelgroepen via presentatie, toeleiding, educatie en door het beschikbaar te maken voor raadpleging en gebruik;</w:t>
      </w:r>
    </w:p>
    <w:p w14:paraId="621261F7" w14:textId="77777777" w:rsidR="00073A34" w:rsidRDefault="00073A34" w:rsidP="00073A34">
      <w:pPr>
        <w:pStyle w:val="Lijstalinea"/>
        <w:numPr>
          <w:ilvl w:val="0"/>
          <w:numId w:val="23"/>
        </w:numPr>
        <w:spacing w:after="0" w:line="240" w:lineRule="auto"/>
        <w:rPr>
          <w:rFonts w:ascii="Times New Roman" w:eastAsia="Times New Roman" w:hAnsi="Times New Roman" w:cs="Times New Roman"/>
          <w:sz w:val="24"/>
          <w:szCs w:val="24"/>
          <w:lang w:eastAsia="nl-NL"/>
        </w:rPr>
      </w:pPr>
      <w:r>
        <w:t>participeren: het actief betrekken van de maatschappij, in het bijzonder van erfgoedgemeenschappen, bij erfgoedwerking;</w:t>
      </w:r>
    </w:p>
    <w:p w14:paraId="76453D55" w14:textId="77777777" w:rsidR="00073A34" w:rsidRDefault="00073A34" w:rsidP="00073A34">
      <w:pPr>
        <w:pStyle w:val="Lijstalinea"/>
        <w:spacing w:after="0" w:line="240" w:lineRule="auto"/>
        <w:rPr>
          <w:rFonts w:ascii="Times New Roman" w:eastAsia="Times New Roman" w:hAnsi="Times New Roman" w:cs="Times New Roman"/>
          <w:sz w:val="24"/>
          <w:szCs w:val="24"/>
          <w:lang w:eastAsia="nl-NL"/>
        </w:rPr>
      </w:pPr>
    </w:p>
    <w:p w14:paraId="7E5C099B" w14:textId="6B057626" w:rsidR="00714A31" w:rsidRDefault="00073A34" w:rsidP="00073A34">
      <w:r>
        <w:t xml:space="preserve">Bij immaterieel erfgoed is er in het bijzonder sprake van een </w:t>
      </w:r>
      <w:r>
        <w:rPr>
          <w:b/>
          <w:bCs/>
        </w:rPr>
        <w:t>erfgoedpraktijk</w:t>
      </w:r>
      <w:r>
        <w:t>: beoefenen, uitvoeren van de praktijk zelf, maar ook zorgen dat die praktijk toekomst heeft (borgen)</w:t>
      </w:r>
      <w:r w:rsidR="00CA526C">
        <w:t>. Voorbeelden zijn</w:t>
      </w:r>
      <w:r w:rsidR="00714A31" w:rsidRPr="001F566C">
        <w:t xml:space="preserve"> hoe we spelen en verhalen vertellen, eetcultuur, of dans en muziek, circus, carnaval, feesten en rituelen, landbouwtechnieken en vaardigheden van vakmannen en -vrouwen die (weten hoe ze) dingen maken.</w:t>
      </w:r>
    </w:p>
    <w:p w14:paraId="0D1AA7E5" w14:textId="42349957" w:rsidR="00E21B1E" w:rsidRDefault="00E21B1E" w:rsidP="00E21B1E">
      <w:pPr>
        <w:spacing w:after="0" w:line="240" w:lineRule="auto"/>
      </w:pPr>
      <w:r>
        <w:t>De competenties uit de beroepskwalificatie zijn van toepassing op één of meerdere soorten erfgoed:</w:t>
      </w:r>
    </w:p>
    <w:p w14:paraId="5B8B8DEF" w14:textId="6932BA3C" w:rsidR="00073A34" w:rsidRDefault="00E21B1E" w:rsidP="00E21B1E">
      <w:pPr>
        <w:spacing w:after="0" w:line="240" w:lineRule="auto"/>
      </w:pPr>
      <w:r>
        <w:t xml:space="preserve">Afhankelijk van het type erfgoed zal de volgorde </w:t>
      </w:r>
      <w:r w:rsidR="0000528A">
        <w:t xml:space="preserve">en de invulling </w:t>
      </w:r>
      <w:r>
        <w:t>van de activiteiten verschillend zijn.</w:t>
      </w:r>
      <w:r w:rsidR="00927657">
        <w:t xml:space="preserve"> </w:t>
      </w:r>
      <w:r w:rsidR="00F32953">
        <w:t xml:space="preserve">In het geval van immaterieel erfgoed ligt </w:t>
      </w:r>
      <w:r w:rsidR="00E403F8">
        <w:t xml:space="preserve">het initiatief voor </w:t>
      </w:r>
      <w:r w:rsidR="00F32953">
        <w:t xml:space="preserve">het registreren </w:t>
      </w:r>
      <w:r w:rsidR="003A0F71">
        <w:t>in eerste instantie bij de erfgoedgemeenschap en neemt de erfgoedregistrator</w:t>
      </w:r>
      <w:r w:rsidR="00F32953">
        <w:t xml:space="preserve"> </w:t>
      </w:r>
      <w:r w:rsidR="003A0F71">
        <w:t>een begeleidende rol op.</w:t>
      </w:r>
    </w:p>
    <w:p w14:paraId="6FAE9796" w14:textId="77777777" w:rsidR="00353505" w:rsidRDefault="00353505" w:rsidP="008144BA">
      <w:pPr>
        <w:spacing w:after="0" w:line="240" w:lineRule="auto"/>
      </w:pPr>
    </w:p>
    <w:p w14:paraId="6610F0E7" w14:textId="77777777" w:rsidR="008144BA" w:rsidRDefault="008144BA" w:rsidP="008F60FF">
      <w:pPr>
        <w:pStyle w:val="Titel22"/>
      </w:pPr>
      <w:r>
        <w:lastRenderedPageBreak/>
        <w:t>Sectoren</w:t>
      </w:r>
    </w:p>
    <w:p w14:paraId="6610F0E8" w14:textId="4B201A12" w:rsidR="008144BA" w:rsidRDefault="001C2B66" w:rsidP="008144BA">
      <w:pPr>
        <w:spacing w:after="0" w:line="240" w:lineRule="auto"/>
      </w:pPr>
      <w:r>
        <w:t xml:space="preserve">Overige </w:t>
      </w:r>
    </w:p>
    <w:p w14:paraId="299501AD" w14:textId="14E9C343" w:rsidR="008F7376" w:rsidRDefault="008F7376" w:rsidP="008144BA">
      <w:pPr>
        <w:spacing w:after="0" w:line="240" w:lineRule="auto"/>
      </w:pPr>
      <w:r>
        <w:t>Erfgoed</w:t>
      </w:r>
    </w:p>
    <w:p w14:paraId="66F49FC1" w14:textId="36651CCB" w:rsidR="002934BE" w:rsidRDefault="002934BE" w:rsidP="008144BA">
      <w:pPr>
        <w:spacing w:after="0" w:line="240" w:lineRule="auto"/>
      </w:pPr>
      <w:r>
        <w:t>Bedienden</w:t>
      </w:r>
    </w:p>
    <w:p w14:paraId="3EADFC4E" w14:textId="33CA23F3" w:rsidR="00FD4FEE" w:rsidRPr="002934BE" w:rsidRDefault="001958FE" w:rsidP="0040044E">
      <w:pPr>
        <w:spacing w:after="0" w:line="240" w:lineRule="auto"/>
      </w:pPr>
      <w:r w:rsidRPr="001958FE">
        <w:t>329 socio-culturele sector</w:t>
      </w:r>
    </w:p>
    <w:p w14:paraId="6610F0EA" w14:textId="77777777" w:rsidR="008144BA" w:rsidRDefault="008144BA" w:rsidP="008F60FF">
      <w:pPr>
        <w:pStyle w:val="Titel22"/>
      </w:pPr>
      <w:r>
        <w:t>Betrokken (arbeidsmarkt)actoren</w:t>
      </w:r>
    </w:p>
    <w:p w14:paraId="6610F0EB" w14:textId="77777777" w:rsidR="008144BA" w:rsidRPr="008F60FF" w:rsidRDefault="008144BA" w:rsidP="008F60FF">
      <w:pPr>
        <w:pStyle w:val="Titel3"/>
      </w:pPr>
      <w:r w:rsidRPr="008F60FF">
        <w:t>Hoofdindieners</w:t>
      </w:r>
    </w:p>
    <w:p w14:paraId="50BCAEBB" w14:textId="0149F5D9" w:rsidR="00480AD9" w:rsidRDefault="00480AD9" w:rsidP="007E2688">
      <w:pPr>
        <w:spacing w:after="0" w:line="240" w:lineRule="auto"/>
        <w:rPr>
          <w:szCs w:val="24"/>
        </w:rPr>
      </w:pPr>
    </w:p>
    <w:p w14:paraId="5D2AE667" w14:textId="77777777" w:rsidR="00A4291E" w:rsidRDefault="00A4291E" w:rsidP="00A4291E">
      <w:pPr>
        <w:pStyle w:val="Lijstalinea"/>
        <w:spacing w:after="0" w:line="240" w:lineRule="auto"/>
        <w:ind w:left="0"/>
      </w:pPr>
      <w:r>
        <w:t>FARO. Vlaams steunpunt voor cultureel erfgoed vzw</w:t>
      </w:r>
    </w:p>
    <w:p w14:paraId="51D5F5E7" w14:textId="74A2F7F0" w:rsidR="00A4291E" w:rsidRDefault="00A4291E" w:rsidP="00A4291E">
      <w:pPr>
        <w:pStyle w:val="Lijstalinea"/>
        <w:spacing w:after="0" w:line="240" w:lineRule="auto"/>
        <w:ind w:left="0"/>
      </w:pPr>
      <w:r>
        <w:t>Jacqueline van Leeuwen (</w:t>
      </w:r>
      <w:hyperlink r:id="rId11" w:history="1">
        <w:r w:rsidR="00F53226" w:rsidRPr="00BA3C78">
          <w:rPr>
            <w:rStyle w:val="Hyperlink"/>
          </w:rPr>
          <w:t>jacqueline.vanleeuwen@faro.be</w:t>
        </w:r>
      </w:hyperlink>
      <w:r>
        <w:t>)</w:t>
      </w:r>
    </w:p>
    <w:p w14:paraId="724A295A" w14:textId="3C4801FB" w:rsidR="00F53226" w:rsidRDefault="00F53226" w:rsidP="00A4291E">
      <w:pPr>
        <w:pStyle w:val="Lijstalinea"/>
        <w:spacing w:after="0" w:line="240" w:lineRule="auto"/>
        <w:ind w:left="0"/>
      </w:pPr>
      <w:r>
        <w:t>Bram Wiercx</w:t>
      </w:r>
    </w:p>
    <w:p w14:paraId="3180E050" w14:textId="563C086D" w:rsidR="00F53226" w:rsidRDefault="0071501D" w:rsidP="00A4291E">
      <w:pPr>
        <w:pStyle w:val="Lijstalinea"/>
        <w:spacing w:after="0" w:line="240" w:lineRule="auto"/>
        <w:ind w:left="0"/>
      </w:pPr>
      <w:r>
        <w:t>Mieke Van Doorselaer</w:t>
      </w:r>
    </w:p>
    <w:p w14:paraId="18477BC2" w14:textId="77777777" w:rsidR="00A4291E" w:rsidRDefault="00A4291E" w:rsidP="00A4291E">
      <w:pPr>
        <w:pStyle w:val="Lijstalinea"/>
        <w:spacing w:after="0" w:line="240" w:lineRule="auto"/>
        <w:ind w:left="0"/>
      </w:pPr>
      <w:r>
        <w:t>Priemstraat  51</w:t>
      </w:r>
    </w:p>
    <w:p w14:paraId="096376FB" w14:textId="77777777" w:rsidR="00A4291E" w:rsidRDefault="00A4291E" w:rsidP="00A4291E">
      <w:pPr>
        <w:pStyle w:val="Lijstalinea"/>
        <w:spacing w:after="0" w:line="240" w:lineRule="auto"/>
        <w:ind w:left="0"/>
      </w:pPr>
      <w:r>
        <w:t>1000 Brussel</w:t>
      </w:r>
    </w:p>
    <w:p w14:paraId="47D822D2" w14:textId="77777777" w:rsidR="00A4291E" w:rsidRPr="00663581" w:rsidRDefault="00A4291E" w:rsidP="00A4291E">
      <w:pPr>
        <w:pStyle w:val="Lijstalinea"/>
        <w:spacing w:after="0" w:line="240" w:lineRule="auto"/>
        <w:ind w:left="0"/>
      </w:pPr>
      <w:r>
        <w:t>02 213 10 60</w:t>
      </w:r>
    </w:p>
    <w:p w14:paraId="06466A23" w14:textId="77777777" w:rsidR="00A4291E" w:rsidRPr="007E2688" w:rsidRDefault="00A4291E" w:rsidP="007E2688">
      <w:pPr>
        <w:spacing w:after="0" w:line="240" w:lineRule="auto"/>
        <w:rPr>
          <w:szCs w:val="24"/>
        </w:rPr>
      </w:pPr>
    </w:p>
    <w:p w14:paraId="2726E9C4" w14:textId="77777777" w:rsidR="003E1749" w:rsidRDefault="003E1749" w:rsidP="003E1749">
      <w:pPr>
        <w:spacing w:after="0" w:line="240" w:lineRule="auto"/>
      </w:pPr>
    </w:p>
    <w:p w14:paraId="1AE2DE7F" w14:textId="77777777" w:rsidR="003E1749" w:rsidRDefault="003E1749" w:rsidP="003E1749">
      <w:pPr>
        <w:pStyle w:val="Titel3"/>
      </w:pPr>
      <w:r>
        <w:t>Mede-indieners</w:t>
      </w:r>
    </w:p>
    <w:p w14:paraId="0C7E5CE5" w14:textId="77777777" w:rsidR="003E1749" w:rsidRPr="007E2688" w:rsidRDefault="003E1749" w:rsidP="003E1749">
      <w:pPr>
        <w:spacing w:after="0" w:line="240" w:lineRule="auto"/>
        <w:rPr>
          <w:szCs w:val="24"/>
        </w:rPr>
      </w:pPr>
    </w:p>
    <w:p w14:paraId="66BE7DDA" w14:textId="77777777" w:rsidR="003E1749" w:rsidRDefault="003E1749" w:rsidP="003E1749">
      <w:pPr>
        <w:pStyle w:val="Lijstalinea"/>
        <w:spacing w:after="0" w:line="240" w:lineRule="auto"/>
        <w:ind w:left="0"/>
      </w:pPr>
      <w:r>
        <w:t>Agentschap Onroerend erfgoed</w:t>
      </w:r>
    </w:p>
    <w:p w14:paraId="2A9D18D5" w14:textId="77777777" w:rsidR="00C4661E" w:rsidRDefault="00C4661E" w:rsidP="00C4661E">
      <w:pPr>
        <w:pStyle w:val="Lijstalinea"/>
        <w:spacing w:after="0" w:line="240" w:lineRule="auto"/>
        <w:ind w:left="0"/>
      </w:pPr>
      <w:r>
        <w:t>Kaatje De Langhe</w:t>
      </w:r>
    </w:p>
    <w:p w14:paraId="45532AA0" w14:textId="77777777" w:rsidR="003E1749" w:rsidRDefault="003E1749" w:rsidP="003E1749">
      <w:pPr>
        <w:pStyle w:val="Lijstalinea"/>
        <w:spacing w:after="0" w:line="240" w:lineRule="auto"/>
        <w:ind w:left="0"/>
      </w:pPr>
      <w:r>
        <w:t>Nathalie Vernimme</w:t>
      </w:r>
    </w:p>
    <w:p w14:paraId="22972840" w14:textId="77777777" w:rsidR="003E1749" w:rsidRDefault="003E1749" w:rsidP="003E1749">
      <w:pPr>
        <w:pStyle w:val="Lijstalinea"/>
        <w:spacing w:after="0" w:line="240" w:lineRule="auto"/>
        <w:ind w:left="0"/>
      </w:pPr>
      <w:r>
        <w:t>Havenlaan 88 5</w:t>
      </w:r>
    </w:p>
    <w:p w14:paraId="1BEFD6D9" w14:textId="3FDE0311" w:rsidR="003E1749" w:rsidRDefault="003E1749" w:rsidP="003E1749">
      <w:pPr>
        <w:pStyle w:val="Lijstalinea"/>
        <w:spacing w:after="0" w:line="240" w:lineRule="auto"/>
        <w:ind w:left="0"/>
      </w:pPr>
      <w:r>
        <w:t>1000 Brussel</w:t>
      </w:r>
    </w:p>
    <w:p w14:paraId="43286F27" w14:textId="013D0C0E" w:rsidR="00BD6649" w:rsidRDefault="00BD6649" w:rsidP="003E1749">
      <w:pPr>
        <w:pStyle w:val="Lijstalinea"/>
        <w:spacing w:after="0" w:line="240" w:lineRule="auto"/>
        <w:ind w:left="0"/>
      </w:pPr>
    </w:p>
    <w:p w14:paraId="1E04233F" w14:textId="3B28CD39" w:rsidR="00BD6649" w:rsidRDefault="00BD6649" w:rsidP="003E1749">
      <w:pPr>
        <w:pStyle w:val="Lijstalinea"/>
        <w:spacing w:after="0" w:line="240" w:lineRule="auto"/>
        <w:ind w:left="0"/>
      </w:pPr>
      <w:r>
        <w:t>Vlaams Depotnetwerk</w:t>
      </w:r>
    </w:p>
    <w:p w14:paraId="2755DD40" w14:textId="7F04FCAE" w:rsidR="00BD6649" w:rsidRDefault="00BD6649" w:rsidP="003E1749">
      <w:pPr>
        <w:pStyle w:val="Lijstalinea"/>
        <w:spacing w:after="0" w:line="240" w:lineRule="auto"/>
        <w:ind w:left="0"/>
      </w:pPr>
      <w:r>
        <w:t>Lien Lombaert</w:t>
      </w:r>
    </w:p>
    <w:p w14:paraId="7D5EA601" w14:textId="727DC0C7" w:rsidR="00BD6649" w:rsidRDefault="009072B0" w:rsidP="003E1749">
      <w:pPr>
        <w:pStyle w:val="Lijstalinea"/>
        <w:spacing w:after="0" w:line="240" w:lineRule="auto"/>
        <w:ind w:left="0"/>
      </w:pPr>
      <w:r>
        <w:t>Woodrow Wilsonplein 2</w:t>
      </w:r>
    </w:p>
    <w:p w14:paraId="5D597978" w14:textId="1CF1E638" w:rsidR="00C75B5E" w:rsidRDefault="00C75B5E" w:rsidP="003E1749">
      <w:pPr>
        <w:pStyle w:val="Lijstalinea"/>
        <w:spacing w:after="0" w:line="240" w:lineRule="auto"/>
        <w:ind w:left="0"/>
      </w:pPr>
      <w:r>
        <w:t>9000 Gent</w:t>
      </w:r>
    </w:p>
    <w:p w14:paraId="5B121421" w14:textId="77777777" w:rsidR="003E1749" w:rsidRDefault="003E1749" w:rsidP="003E1749">
      <w:pPr>
        <w:pStyle w:val="Lijstalinea"/>
        <w:spacing w:after="0" w:line="240" w:lineRule="auto"/>
        <w:ind w:left="0"/>
      </w:pPr>
    </w:p>
    <w:p w14:paraId="5F9B12E6" w14:textId="69FC641C" w:rsidR="003E1749" w:rsidRDefault="003E1749" w:rsidP="003E1749">
      <w:pPr>
        <w:pStyle w:val="Lijstalinea"/>
        <w:spacing w:after="0" w:line="240" w:lineRule="auto"/>
        <w:ind w:left="0"/>
      </w:pPr>
      <w:r>
        <w:t>Vlaamse Erfgoedbibliothe</w:t>
      </w:r>
      <w:r w:rsidR="001051B4" w:rsidRPr="00AF3011">
        <w:t>ken</w:t>
      </w:r>
      <w:r>
        <w:t xml:space="preserve"> vzw</w:t>
      </w:r>
    </w:p>
    <w:p w14:paraId="5B30E462" w14:textId="77777777" w:rsidR="003E1749" w:rsidRDefault="003E1749" w:rsidP="003E1749">
      <w:pPr>
        <w:pStyle w:val="Lijstalinea"/>
        <w:spacing w:after="0" w:line="240" w:lineRule="auto"/>
        <w:ind w:left="0"/>
      </w:pPr>
      <w:r>
        <w:t>Susanna De Schepper</w:t>
      </w:r>
    </w:p>
    <w:p w14:paraId="7DB673D7" w14:textId="77777777" w:rsidR="003E1749" w:rsidRDefault="003E1749" w:rsidP="003E1749">
      <w:pPr>
        <w:pStyle w:val="Lijstalinea"/>
        <w:spacing w:after="0" w:line="240" w:lineRule="auto"/>
        <w:ind w:left="0"/>
      </w:pPr>
      <w:r>
        <w:t>Hendrik Conscienceplein 4</w:t>
      </w:r>
    </w:p>
    <w:p w14:paraId="5B87030E" w14:textId="77777777" w:rsidR="003E1749" w:rsidRDefault="003E1749" w:rsidP="003E1749">
      <w:pPr>
        <w:pStyle w:val="Lijstalinea"/>
        <w:spacing w:after="0" w:line="240" w:lineRule="auto"/>
        <w:ind w:left="0"/>
      </w:pPr>
      <w:r>
        <w:t>2000 Antwerpen</w:t>
      </w:r>
    </w:p>
    <w:p w14:paraId="658D04FA" w14:textId="77777777" w:rsidR="003E1749" w:rsidRDefault="003E1749" w:rsidP="003E1749">
      <w:pPr>
        <w:pStyle w:val="Lijstalinea"/>
        <w:spacing w:after="0" w:line="240" w:lineRule="auto"/>
        <w:ind w:left="0"/>
      </w:pPr>
    </w:p>
    <w:p w14:paraId="6E04E34D" w14:textId="77777777" w:rsidR="003E1749" w:rsidRDefault="003E1749" w:rsidP="003E1749">
      <w:pPr>
        <w:pStyle w:val="Lijstalinea"/>
        <w:spacing w:after="0" w:line="240" w:lineRule="auto"/>
        <w:ind w:left="0"/>
      </w:pPr>
      <w:r>
        <w:t>Vlaamse Kunstcollectie vzw</w:t>
      </w:r>
    </w:p>
    <w:p w14:paraId="0F396CF5" w14:textId="2946C8BA" w:rsidR="000E55CD" w:rsidRPr="00557F7A" w:rsidRDefault="000E55CD" w:rsidP="003E1749">
      <w:pPr>
        <w:pStyle w:val="Lijstalinea"/>
        <w:spacing w:after="0" w:line="240" w:lineRule="auto"/>
        <w:ind w:left="0"/>
        <w:rPr>
          <w:lang w:val="en-US"/>
        </w:rPr>
      </w:pPr>
      <w:r>
        <w:rPr>
          <w:lang w:val="en-US"/>
        </w:rPr>
        <w:t>Pascal Ennaert</w:t>
      </w:r>
    </w:p>
    <w:p w14:paraId="7259E7EB" w14:textId="77777777" w:rsidR="003E1749" w:rsidRPr="00557F7A" w:rsidRDefault="003E1749" w:rsidP="003E1749">
      <w:pPr>
        <w:pStyle w:val="Lijstalinea"/>
        <w:spacing w:after="0" w:line="240" w:lineRule="auto"/>
        <w:ind w:left="0"/>
        <w:rPr>
          <w:lang w:val="en-US"/>
        </w:rPr>
      </w:pPr>
      <w:r w:rsidRPr="00557F7A">
        <w:rPr>
          <w:lang w:val="en-US"/>
        </w:rPr>
        <w:t>MSK Gent</w:t>
      </w:r>
    </w:p>
    <w:p w14:paraId="7E231DB3" w14:textId="77777777" w:rsidR="003E1749" w:rsidRPr="00FE3368" w:rsidRDefault="003E1749" w:rsidP="003E1749">
      <w:pPr>
        <w:pStyle w:val="Lijstalinea"/>
        <w:spacing w:after="0" w:line="240" w:lineRule="auto"/>
        <w:ind w:left="0"/>
        <w:rPr>
          <w:lang w:val="en-US"/>
        </w:rPr>
      </w:pPr>
      <w:r w:rsidRPr="00FE3368">
        <w:rPr>
          <w:lang w:val="en-US"/>
        </w:rPr>
        <w:t>Fernand Scribedreef 1</w:t>
      </w:r>
    </w:p>
    <w:p w14:paraId="24375BA2" w14:textId="77777777" w:rsidR="003E1749" w:rsidRPr="000E55CD" w:rsidRDefault="003E1749" w:rsidP="003E1749">
      <w:pPr>
        <w:pStyle w:val="Lijstalinea"/>
        <w:spacing w:after="0" w:line="240" w:lineRule="auto"/>
        <w:ind w:left="0"/>
      </w:pPr>
      <w:r w:rsidRPr="000E55CD">
        <w:t>9000 Gent</w:t>
      </w:r>
    </w:p>
    <w:p w14:paraId="7AC31636" w14:textId="77777777" w:rsidR="003E1749" w:rsidRPr="000E55CD" w:rsidRDefault="003E1749" w:rsidP="003E1749">
      <w:pPr>
        <w:pStyle w:val="Lijstalinea"/>
        <w:spacing w:after="0" w:line="240" w:lineRule="auto"/>
        <w:ind w:left="0"/>
      </w:pPr>
    </w:p>
    <w:p w14:paraId="293816F2" w14:textId="77777777" w:rsidR="003E1749" w:rsidRDefault="003E1749" w:rsidP="003E1749">
      <w:pPr>
        <w:pStyle w:val="Lijstalinea"/>
        <w:spacing w:after="0" w:line="240" w:lineRule="auto"/>
        <w:ind w:left="0"/>
      </w:pPr>
      <w:r>
        <w:t>Werkplaats immaterieel erfgoed</w:t>
      </w:r>
    </w:p>
    <w:p w14:paraId="67D5092B" w14:textId="77777777" w:rsidR="003E1749" w:rsidRDefault="003E1749" w:rsidP="003E1749">
      <w:pPr>
        <w:pStyle w:val="Lijstalinea"/>
        <w:spacing w:after="0" w:line="240" w:lineRule="auto"/>
        <w:ind w:left="0"/>
      </w:pPr>
      <w:r>
        <w:t>Jorijn Neyrinck</w:t>
      </w:r>
    </w:p>
    <w:p w14:paraId="72CDACDB" w14:textId="1B66A0F1" w:rsidR="003E1749" w:rsidRPr="00AF3011" w:rsidRDefault="00504BC7" w:rsidP="003E1749">
      <w:pPr>
        <w:pStyle w:val="Lijstalinea"/>
        <w:spacing w:after="0" w:line="240" w:lineRule="auto"/>
        <w:ind w:left="0"/>
      </w:pPr>
      <w:r w:rsidRPr="00AF3011">
        <w:t>Sint-Jakobsstraat 36</w:t>
      </w:r>
    </w:p>
    <w:p w14:paraId="576D3F86" w14:textId="4537AAF4" w:rsidR="003E1749" w:rsidRDefault="00504BC7" w:rsidP="003E1749">
      <w:pPr>
        <w:pStyle w:val="Lijstalinea"/>
        <w:spacing w:after="0" w:line="240" w:lineRule="auto"/>
        <w:ind w:left="0"/>
      </w:pPr>
      <w:r w:rsidRPr="00AF3011">
        <w:t>8000 Brugge</w:t>
      </w:r>
    </w:p>
    <w:p w14:paraId="152ADC29" w14:textId="77777777" w:rsidR="003E1749" w:rsidRDefault="003E1749" w:rsidP="003E1749">
      <w:pPr>
        <w:pStyle w:val="Lijstalinea"/>
        <w:spacing w:after="0" w:line="240" w:lineRule="auto"/>
        <w:ind w:left="0"/>
      </w:pPr>
    </w:p>
    <w:p w14:paraId="33A03ED7" w14:textId="64DA32CF" w:rsidR="00D060B3" w:rsidRPr="00B95201" w:rsidRDefault="00D060B3" w:rsidP="003E1749">
      <w:pPr>
        <w:pStyle w:val="Lijstalinea"/>
        <w:spacing w:after="0" w:line="240" w:lineRule="auto"/>
        <w:ind w:left="0"/>
      </w:pPr>
      <w:r w:rsidRPr="00B95201">
        <w:t>Meemoo</w:t>
      </w:r>
    </w:p>
    <w:p w14:paraId="21DC213E" w14:textId="528C84EA" w:rsidR="005C7912" w:rsidRPr="00B95201" w:rsidRDefault="005C7912" w:rsidP="003E1749">
      <w:pPr>
        <w:pStyle w:val="Lijstalinea"/>
        <w:spacing w:after="0" w:line="240" w:lineRule="auto"/>
        <w:ind w:left="0"/>
      </w:pPr>
      <w:r w:rsidRPr="00B95201">
        <w:lastRenderedPageBreak/>
        <w:t>Vlaams instituut voor het archief</w:t>
      </w:r>
    </w:p>
    <w:p w14:paraId="4D09CE8E" w14:textId="4248AF53" w:rsidR="00345F8F" w:rsidRPr="00B95201" w:rsidRDefault="005C7912" w:rsidP="003E1749">
      <w:pPr>
        <w:pStyle w:val="Lijstalinea"/>
        <w:spacing w:after="0" w:line="240" w:lineRule="auto"/>
        <w:ind w:left="0"/>
      </w:pPr>
      <w:hyperlink r:id="rId12" w:history="1">
        <w:r w:rsidRPr="00B95201">
          <w:rPr>
            <w:rStyle w:val="Hyperlink"/>
          </w:rPr>
          <w:t>bert.lemmens@meemoo.be</w:t>
        </w:r>
      </w:hyperlink>
    </w:p>
    <w:p w14:paraId="276BFBC7" w14:textId="380C5AF2" w:rsidR="003E1749" w:rsidRPr="00B95201" w:rsidRDefault="003E1749" w:rsidP="003E1749">
      <w:pPr>
        <w:pStyle w:val="Lijstalinea"/>
        <w:spacing w:after="0" w:line="240" w:lineRule="auto"/>
        <w:ind w:left="0"/>
      </w:pPr>
      <w:r w:rsidRPr="00B95201">
        <w:t>Bert Lemmens</w:t>
      </w:r>
    </w:p>
    <w:p w14:paraId="74A6B7FD" w14:textId="7690857E" w:rsidR="003E1749" w:rsidRPr="00B95201" w:rsidRDefault="005C7912" w:rsidP="003E1749">
      <w:pPr>
        <w:pStyle w:val="Lijstalinea"/>
        <w:spacing w:after="0" w:line="240" w:lineRule="auto"/>
        <w:ind w:left="0"/>
      </w:pPr>
      <w:r w:rsidRPr="00B95201">
        <w:t>Kleindokkaai 9A</w:t>
      </w:r>
    </w:p>
    <w:p w14:paraId="3AED55AE" w14:textId="5812D09E" w:rsidR="003E1749" w:rsidRDefault="005C7912" w:rsidP="003E1749">
      <w:pPr>
        <w:pStyle w:val="Lijstalinea"/>
        <w:spacing w:after="0" w:line="240" w:lineRule="auto"/>
        <w:ind w:left="0"/>
      </w:pPr>
      <w:r w:rsidRPr="00B95201">
        <w:t>9000 Gent</w:t>
      </w:r>
    </w:p>
    <w:p w14:paraId="3DFCB5EC" w14:textId="77777777" w:rsidR="003E1749" w:rsidRDefault="003E1749" w:rsidP="003E1749">
      <w:pPr>
        <w:pStyle w:val="Lijstalinea"/>
        <w:spacing w:after="0" w:line="240" w:lineRule="auto"/>
        <w:ind w:left="0"/>
      </w:pPr>
    </w:p>
    <w:p w14:paraId="1C70DDA6" w14:textId="77777777" w:rsidR="003E1749" w:rsidRDefault="003E1749" w:rsidP="003E1749">
      <w:pPr>
        <w:pStyle w:val="Lijstalinea"/>
        <w:spacing w:after="0" w:line="240" w:lineRule="auto"/>
        <w:ind w:left="0"/>
      </w:pPr>
    </w:p>
    <w:p w14:paraId="30F3DAE9" w14:textId="77777777" w:rsidR="003E1749" w:rsidRPr="00AF3011" w:rsidRDefault="003E1749" w:rsidP="003E1749">
      <w:pPr>
        <w:pStyle w:val="Lijstalinea"/>
        <w:spacing w:after="0" w:line="240" w:lineRule="auto"/>
        <w:ind w:left="0"/>
      </w:pPr>
      <w:r w:rsidRPr="00AF3011">
        <w:t>Departement Cultuur, Jeugd en Media</w:t>
      </w:r>
    </w:p>
    <w:p w14:paraId="1621D990" w14:textId="25F48E51" w:rsidR="003E1749" w:rsidRPr="00AF3011" w:rsidRDefault="003E1749" w:rsidP="003E1749">
      <w:pPr>
        <w:pStyle w:val="Lijstalinea"/>
        <w:spacing w:after="0" w:line="240" w:lineRule="auto"/>
        <w:ind w:left="0"/>
      </w:pPr>
      <w:r w:rsidRPr="00AF3011">
        <w:t>Katrijn Van Kerchove (</w:t>
      </w:r>
      <w:hyperlink r:id="rId13" w:history="1">
        <w:r w:rsidR="00F53226" w:rsidRPr="00AF3011">
          <w:rPr>
            <w:rStyle w:val="Hyperlink"/>
          </w:rPr>
          <w:t>katrijn.vankerchove@vlaanderen.be</w:t>
        </w:r>
      </w:hyperlink>
      <w:r w:rsidRPr="00AF3011">
        <w:t>)</w:t>
      </w:r>
    </w:p>
    <w:p w14:paraId="07C6FC33" w14:textId="74ADCBBC" w:rsidR="00F53226" w:rsidRDefault="00F53226" w:rsidP="003E1749">
      <w:pPr>
        <w:pStyle w:val="Lijstalinea"/>
        <w:spacing w:after="0" w:line="240" w:lineRule="auto"/>
        <w:ind w:left="0"/>
      </w:pPr>
      <w:r w:rsidRPr="00AF3011">
        <w:t>Livia Snauwaert</w:t>
      </w:r>
    </w:p>
    <w:p w14:paraId="2BA436A4" w14:textId="77777777" w:rsidR="003E1749" w:rsidRDefault="003E1749" w:rsidP="003E1749">
      <w:pPr>
        <w:pStyle w:val="Lijstalinea"/>
        <w:spacing w:after="0" w:line="240" w:lineRule="auto"/>
        <w:ind w:left="0"/>
      </w:pPr>
      <w:r>
        <w:t>Arenbergstraat  9</w:t>
      </w:r>
    </w:p>
    <w:p w14:paraId="55D0F670" w14:textId="77777777" w:rsidR="003E1749" w:rsidRDefault="003E1749" w:rsidP="003E1749">
      <w:pPr>
        <w:pStyle w:val="Lijstalinea"/>
        <w:spacing w:after="0" w:line="240" w:lineRule="auto"/>
        <w:ind w:left="0"/>
      </w:pPr>
      <w:r>
        <w:t>1000 Brussel</w:t>
      </w:r>
    </w:p>
    <w:p w14:paraId="4C8AFDC1" w14:textId="77777777" w:rsidR="003E1749" w:rsidRDefault="003E1749" w:rsidP="003E1749">
      <w:pPr>
        <w:pStyle w:val="Lijstalinea"/>
        <w:spacing w:after="0" w:line="240" w:lineRule="auto"/>
        <w:ind w:left="0"/>
      </w:pPr>
    </w:p>
    <w:p w14:paraId="6610F0F0" w14:textId="51B9AB59" w:rsidR="00854549" w:rsidRDefault="00854549" w:rsidP="0013422E">
      <w:pPr>
        <w:spacing w:after="0" w:line="240" w:lineRule="auto"/>
      </w:pPr>
    </w:p>
    <w:p w14:paraId="44123C96" w14:textId="77777777" w:rsidR="00B17A8D" w:rsidRPr="00B17A8D" w:rsidRDefault="00B17A8D" w:rsidP="00B17A8D">
      <w:pPr>
        <w:pStyle w:val="Lijstalinea"/>
        <w:spacing w:after="0" w:line="240" w:lineRule="auto"/>
        <w:ind w:left="0"/>
        <w:rPr>
          <w:i/>
        </w:rPr>
      </w:pPr>
      <w:r w:rsidRPr="00B17A8D">
        <w:rPr>
          <w:i/>
        </w:rPr>
        <w:t>ICOM-Vlaanderen</w:t>
      </w:r>
    </w:p>
    <w:p w14:paraId="0AAB104D" w14:textId="77777777" w:rsidR="00B17A8D" w:rsidRPr="00AF2200" w:rsidRDefault="00B17A8D" w:rsidP="00B17A8D">
      <w:pPr>
        <w:pStyle w:val="Lijstalinea"/>
        <w:spacing w:after="0" w:line="240" w:lineRule="auto"/>
        <w:ind w:left="0"/>
        <w:rPr>
          <w:i/>
          <w:lang w:val="fr-FR"/>
        </w:rPr>
      </w:pPr>
      <w:r w:rsidRPr="00AF2200">
        <w:rPr>
          <w:i/>
          <w:lang w:val="fr-FR"/>
        </w:rPr>
        <w:t>Sergio  Servellón  (sergio.servellon@felixart.be)</w:t>
      </w:r>
    </w:p>
    <w:p w14:paraId="5F9D0A3A" w14:textId="77777777" w:rsidR="00B17A8D" w:rsidRPr="00B17A8D" w:rsidRDefault="00B17A8D" w:rsidP="00B17A8D">
      <w:pPr>
        <w:pStyle w:val="Lijstalinea"/>
        <w:spacing w:after="0" w:line="240" w:lineRule="auto"/>
        <w:ind w:left="0"/>
        <w:rPr>
          <w:i/>
        </w:rPr>
      </w:pPr>
      <w:r w:rsidRPr="00B17A8D">
        <w:rPr>
          <w:i/>
        </w:rPr>
        <w:t>Plaatsnijdersstraat  2</w:t>
      </w:r>
    </w:p>
    <w:p w14:paraId="269E2C03" w14:textId="3B3A56AB" w:rsidR="00B17A8D" w:rsidRDefault="00B17A8D" w:rsidP="00B17A8D">
      <w:pPr>
        <w:pStyle w:val="Lijstalinea"/>
        <w:spacing w:after="0" w:line="240" w:lineRule="auto"/>
        <w:ind w:left="0"/>
        <w:rPr>
          <w:i/>
        </w:rPr>
      </w:pPr>
      <w:r w:rsidRPr="00B17A8D">
        <w:rPr>
          <w:i/>
        </w:rPr>
        <w:t>2000 Antwerpen</w:t>
      </w:r>
    </w:p>
    <w:p w14:paraId="481BB02B" w14:textId="6942377D" w:rsidR="00557F7A" w:rsidRDefault="00557F7A" w:rsidP="00B17A8D">
      <w:pPr>
        <w:pStyle w:val="Lijstalinea"/>
        <w:spacing w:after="0" w:line="240" w:lineRule="auto"/>
        <w:ind w:left="0"/>
        <w:rPr>
          <w:i/>
        </w:rPr>
      </w:pPr>
    </w:p>
    <w:p w14:paraId="2C579665" w14:textId="579FD2D0" w:rsidR="00557F7A" w:rsidRDefault="00557F7A" w:rsidP="00B17A8D">
      <w:pPr>
        <w:pStyle w:val="Lijstalinea"/>
        <w:spacing w:after="0" w:line="240" w:lineRule="auto"/>
        <w:ind w:left="0"/>
        <w:rPr>
          <w:i/>
        </w:rPr>
      </w:pPr>
      <w:r>
        <w:rPr>
          <w:i/>
        </w:rPr>
        <w:t>David Lainé</w:t>
      </w:r>
    </w:p>
    <w:p w14:paraId="29675CF7" w14:textId="73B50052" w:rsidR="00963CF2" w:rsidRPr="00B17A8D" w:rsidRDefault="00963CF2" w:rsidP="00B17A8D">
      <w:pPr>
        <w:pStyle w:val="Lijstalinea"/>
        <w:spacing w:after="0" w:line="240" w:lineRule="auto"/>
        <w:ind w:left="0"/>
        <w:rPr>
          <w:i/>
        </w:rPr>
      </w:pPr>
      <w:r>
        <w:rPr>
          <w:i/>
        </w:rPr>
        <w:t>Op de hoogte houden</w:t>
      </w:r>
    </w:p>
    <w:p w14:paraId="5AEF62CD" w14:textId="08727F41" w:rsidR="00B17A8D" w:rsidRDefault="00B17A8D" w:rsidP="0013422E">
      <w:pPr>
        <w:spacing w:after="0" w:line="240" w:lineRule="auto"/>
      </w:pPr>
    </w:p>
    <w:p w14:paraId="324700C9" w14:textId="12997E49" w:rsidR="0024733D" w:rsidRPr="00A21302" w:rsidRDefault="0024733D" w:rsidP="0024733D">
      <w:pPr>
        <w:pStyle w:val="Lijstalinea"/>
        <w:spacing w:after="0" w:line="240" w:lineRule="auto"/>
        <w:ind w:left="0"/>
      </w:pPr>
      <w:r w:rsidRPr="00A21302">
        <w:t>Vlaamse vereniging voor Bibliotheek, Archief &amp; Documentatie</w:t>
      </w:r>
    </w:p>
    <w:p w14:paraId="258E7084" w14:textId="6A95417A" w:rsidR="001051B4" w:rsidRPr="00A21302" w:rsidRDefault="001051B4" w:rsidP="0024733D">
      <w:pPr>
        <w:pStyle w:val="Lijstalinea"/>
        <w:spacing w:after="0" w:line="240" w:lineRule="auto"/>
        <w:ind w:left="0"/>
      </w:pPr>
      <w:r w:rsidRPr="00A21302">
        <w:t>Jessica Jacobs</w:t>
      </w:r>
    </w:p>
    <w:p w14:paraId="68F5F7CF" w14:textId="77777777" w:rsidR="0024733D" w:rsidRPr="00A21302" w:rsidRDefault="0024733D" w:rsidP="0024733D">
      <w:pPr>
        <w:pStyle w:val="Lijstalinea"/>
        <w:spacing w:after="0" w:line="240" w:lineRule="auto"/>
        <w:ind w:left="0"/>
      </w:pPr>
      <w:r w:rsidRPr="00A21302">
        <w:t>Statiestraat  179</w:t>
      </w:r>
    </w:p>
    <w:p w14:paraId="3F30A368" w14:textId="77777777" w:rsidR="0024733D" w:rsidRPr="00A21302" w:rsidRDefault="0024733D" w:rsidP="0024733D">
      <w:pPr>
        <w:pStyle w:val="Lijstalinea"/>
        <w:spacing w:after="0" w:line="240" w:lineRule="auto"/>
        <w:ind w:left="0"/>
      </w:pPr>
      <w:r w:rsidRPr="00A21302">
        <w:t>2600 Berchem (Antwerpen)</w:t>
      </w:r>
    </w:p>
    <w:p w14:paraId="47F99324" w14:textId="77777777" w:rsidR="0024733D" w:rsidRDefault="0024733D" w:rsidP="0024733D">
      <w:pPr>
        <w:pStyle w:val="Lijstalinea"/>
        <w:spacing w:after="0" w:line="240" w:lineRule="auto"/>
        <w:ind w:left="0"/>
      </w:pPr>
    </w:p>
    <w:p w14:paraId="2B889849" w14:textId="77777777" w:rsidR="0024733D" w:rsidRDefault="0024733D" w:rsidP="0013422E">
      <w:pPr>
        <w:spacing w:after="0" w:line="240" w:lineRule="auto"/>
      </w:pPr>
    </w:p>
    <w:p w14:paraId="6610F0F1" w14:textId="77777777" w:rsidR="0013422E" w:rsidRDefault="0013422E" w:rsidP="00D407D5">
      <w:pPr>
        <w:pStyle w:val="Titel22"/>
      </w:pPr>
      <w:r>
        <w:t>Referentiekader</w:t>
      </w:r>
    </w:p>
    <w:p w14:paraId="6610F0F2" w14:textId="77777777" w:rsidR="0013422E" w:rsidRPr="00D407D5" w:rsidRDefault="00173FAD" w:rsidP="00D407D5">
      <w:pPr>
        <w:pStyle w:val="Titel3"/>
      </w:pPr>
      <w:r>
        <w:t>Gehanteerde referentiekaders</w:t>
      </w:r>
    </w:p>
    <w:p w14:paraId="6610F0F3" w14:textId="3251D3D1" w:rsidR="00A5428D" w:rsidRDefault="00A5428D" w:rsidP="00D407D5">
      <w:pPr>
        <w:spacing w:after="0" w:line="240" w:lineRule="auto"/>
      </w:pPr>
    </w:p>
    <w:p w14:paraId="0837C714" w14:textId="65E626B0" w:rsidR="00480AD9" w:rsidRDefault="00480AD9" w:rsidP="00D407D5">
      <w:pPr>
        <w:spacing w:after="0" w:line="240" w:lineRule="auto"/>
      </w:pPr>
      <w:r>
        <w:t>Competentfiches</w:t>
      </w:r>
      <w:r w:rsidR="00DA6D5A">
        <w:t xml:space="preserve"> K160101 en K160201?</w:t>
      </w:r>
      <w:r w:rsidR="00A04517">
        <w:t xml:space="preserve"> (wordt nadien bekeken)</w:t>
      </w:r>
    </w:p>
    <w:p w14:paraId="68F25980" w14:textId="77777777" w:rsidR="00DA6D5A" w:rsidRDefault="00DA6D5A" w:rsidP="00D407D5">
      <w:pPr>
        <w:spacing w:after="0" w:line="240" w:lineRule="auto"/>
      </w:pPr>
    </w:p>
    <w:p w14:paraId="6610F0F4" w14:textId="77777777" w:rsidR="0013422E" w:rsidRDefault="0013422E" w:rsidP="00D407D5">
      <w:pPr>
        <w:pStyle w:val="Titel3"/>
      </w:pPr>
      <w:r>
        <w:t xml:space="preserve">Relatie </w:t>
      </w:r>
      <w:r w:rsidR="00173FAD">
        <w:t>tot het referentiekader</w:t>
      </w:r>
    </w:p>
    <w:p w14:paraId="6610F0F5" w14:textId="6FE75664" w:rsidR="0013422E" w:rsidRDefault="0013422E" w:rsidP="0013422E">
      <w:pPr>
        <w:spacing w:after="0" w:line="240" w:lineRule="auto"/>
      </w:pPr>
    </w:p>
    <w:p w14:paraId="18EA28B3" w14:textId="6A2823EE" w:rsidR="0092749D" w:rsidRDefault="0092749D" w:rsidP="0013422E">
      <w:pPr>
        <w:spacing w:after="0" w:line="240" w:lineRule="auto"/>
      </w:pPr>
    </w:p>
    <w:p w14:paraId="20F7578D" w14:textId="4BE679E3" w:rsidR="0092749D" w:rsidRDefault="0092749D" w:rsidP="0013422E">
      <w:pPr>
        <w:spacing w:after="0" w:line="240" w:lineRule="auto"/>
      </w:pPr>
    </w:p>
    <w:p w14:paraId="63DEE61C" w14:textId="792EA88B" w:rsidR="0092749D" w:rsidRDefault="0092749D" w:rsidP="0013422E">
      <w:pPr>
        <w:spacing w:after="0" w:line="240" w:lineRule="auto"/>
      </w:pPr>
    </w:p>
    <w:p w14:paraId="0E04DDAD" w14:textId="7B7AEB0A" w:rsidR="0092749D" w:rsidRDefault="0092749D" w:rsidP="0013422E">
      <w:pPr>
        <w:spacing w:after="0" w:line="240" w:lineRule="auto"/>
      </w:pPr>
    </w:p>
    <w:p w14:paraId="3597E940" w14:textId="77777777" w:rsidR="00EA7BEE" w:rsidRDefault="00EA7BEE" w:rsidP="0013422E">
      <w:pPr>
        <w:spacing w:after="0" w:line="240" w:lineRule="auto"/>
      </w:pPr>
    </w:p>
    <w:p w14:paraId="455A26CE" w14:textId="69295A13" w:rsidR="006109B4" w:rsidRDefault="006109B4" w:rsidP="0013422E">
      <w:pPr>
        <w:spacing w:after="0" w:line="240" w:lineRule="auto"/>
      </w:pPr>
    </w:p>
    <w:p w14:paraId="72717945" w14:textId="06463B44" w:rsidR="00DE7D4B" w:rsidRDefault="00DE7D4B" w:rsidP="0013422E">
      <w:pPr>
        <w:spacing w:after="0" w:line="240" w:lineRule="auto"/>
      </w:pPr>
    </w:p>
    <w:p w14:paraId="4F5C4218" w14:textId="21607ADF" w:rsidR="00DE7D4B" w:rsidRDefault="00DE7D4B" w:rsidP="0013422E">
      <w:pPr>
        <w:spacing w:after="0" w:line="240" w:lineRule="auto"/>
      </w:pPr>
    </w:p>
    <w:p w14:paraId="0D5682EC" w14:textId="4AE95D44" w:rsidR="00DE7D4B" w:rsidRDefault="00DE7D4B" w:rsidP="0013422E">
      <w:pPr>
        <w:spacing w:after="0" w:line="240" w:lineRule="auto"/>
      </w:pPr>
    </w:p>
    <w:p w14:paraId="75ABE91E" w14:textId="5F1B27EC" w:rsidR="00DE7D4B" w:rsidRDefault="00DE7D4B" w:rsidP="0013422E">
      <w:pPr>
        <w:spacing w:after="0" w:line="240" w:lineRule="auto"/>
      </w:pPr>
    </w:p>
    <w:p w14:paraId="2FD764AC" w14:textId="753DEF73" w:rsidR="00DE7D4B" w:rsidRDefault="00DE7D4B" w:rsidP="0013422E">
      <w:pPr>
        <w:spacing w:after="0" w:line="240" w:lineRule="auto"/>
      </w:pPr>
    </w:p>
    <w:p w14:paraId="64180E3A" w14:textId="09E6C63A" w:rsidR="00DE7D4B" w:rsidRDefault="00DE7D4B" w:rsidP="0013422E">
      <w:pPr>
        <w:spacing w:after="0" w:line="240" w:lineRule="auto"/>
      </w:pPr>
    </w:p>
    <w:p w14:paraId="754F5BE9" w14:textId="77777777" w:rsidR="00DE7D4B" w:rsidRDefault="00DE7D4B" w:rsidP="0013422E">
      <w:pPr>
        <w:spacing w:after="0" w:line="240" w:lineRule="auto"/>
      </w:pPr>
    </w:p>
    <w:p w14:paraId="505FCCDA" w14:textId="77777777" w:rsidR="006109B4" w:rsidRDefault="006109B4" w:rsidP="0013422E">
      <w:pPr>
        <w:spacing w:after="0" w:line="240" w:lineRule="auto"/>
      </w:pPr>
    </w:p>
    <w:p w14:paraId="6610F0F6" w14:textId="77777777" w:rsidR="003C2D45" w:rsidRPr="003C2D45" w:rsidRDefault="00B62DE2" w:rsidP="003C2D45">
      <w:pPr>
        <w:pStyle w:val="Titel1"/>
        <w:numPr>
          <w:ilvl w:val="0"/>
          <w:numId w:val="12"/>
        </w:numPr>
        <w:ind w:left="862" w:hanging="862"/>
      </w:pPr>
      <w:r>
        <w:rPr>
          <w:szCs w:val="44"/>
        </w:rPr>
        <w:t>Activiteiten</w:t>
      </w:r>
    </w:p>
    <w:p w14:paraId="5789FB29" w14:textId="77777777" w:rsidR="00460B8E" w:rsidRPr="002F2A40" w:rsidRDefault="00460B8E" w:rsidP="00460B8E">
      <w:pPr>
        <w:pStyle w:val="Titel1"/>
        <w:numPr>
          <w:ilvl w:val="0"/>
          <w:numId w:val="0"/>
        </w:numPr>
      </w:pPr>
    </w:p>
    <w:p w14:paraId="63753CDE" w14:textId="77777777" w:rsidR="00460B8E" w:rsidRPr="003C2D45" w:rsidRDefault="00460B8E" w:rsidP="00460B8E">
      <w:pPr>
        <w:pStyle w:val="Titel22"/>
      </w:pPr>
      <w:r>
        <w:t>ACTIVITEITEN, KENNIS EN VAARDIGHEDEN</w:t>
      </w:r>
    </w:p>
    <w:p w14:paraId="23AD0850" w14:textId="77777777" w:rsidR="00460B8E" w:rsidRDefault="00460B8E" w:rsidP="00460B8E">
      <w:pPr>
        <w:pStyle w:val="Voetnoot"/>
        <w:ind w:left="0"/>
        <w:rPr>
          <w:szCs w:val="26"/>
        </w:rPr>
      </w:pPr>
    </w:p>
    <w:tbl>
      <w:tblPr>
        <w:tblStyle w:val="Tabelraster"/>
        <w:tblW w:w="9782" w:type="dxa"/>
        <w:tblInd w:w="-279" w:type="dxa"/>
        <w:tblLayout w:type="fixed"/>
        <w:tblCellMar>
          <w:left w:w="0" w:type="dxa"/>
          <w:right w:w="0" w:type="dxa"/>
        </w:tblCellMar>
        <w:tblLook w:val="04A0" w:firstRow="1" w:lastRow="0" w:firstColumn="1" w:lastColumn="0" w:noHBand="0" w:noVBand="1"/>
      </w:tblPr>
      <w:tblGrid>
        <w:gridCol w:w="4673"/>
        <w:gridCol w:w="431"/>
        <w:gridCol w:w="425"/>
        <w:gridCol w:w="425"/>
        <w:gridCol w:w="3828"/>
      </w:tblGrid>
      <w:tr w:rsidR="00460B8E" w:rsidRPr="002A2273" w14:paraId="6706DE9B" w14:textId="77777777" w:rsidTr="00CF7C46">
        <w:trPr>
          <w:cantSplit/>
          <w:tblHeader/>
        </w:trPr>
        <w:tc>
          <w:tcPr>
            <w:tcW w:w="4673" w:type="dxa"/>
            <w:vMerge w:val="restart"/>
            <w:shd w:val="clear" w:color="auto" w:fill="DBE5F1" w:themeFill="accent1" w:themeFillTint="33"/>
          </w:tcPr>
          <w:p w14:paraId="40249B9C" w14:textId="77777777" w:rsidR="00460B8E" w:rsidRPr="005B204F" w:rsidRDefault="00460B8E" w:rsidP="00395700">
            <w:pPr>
              <w:spacing w:before="60" w:after="60"/>
              <w:rPr>
                <w:rFonts w:eastAsia="Times New Roman"/>
                <w:b/>
                <w:sz w:val="21"/>
                <w:szCs w:val="21"/>
              </w:rPr>
            </w:pPr>
            <w:r>
              <w:rPr>
                <w:rFonts w:eastAsia="Times New Roman"/>
                <w:b/>
                <w:szCs w:val="24"/>
              </w:rPr>
              <w:t xml:space="preserve"> </w:t>
            </w:r>
            <w:r w:rsidRPr="005B204F">
              <w:rPr>
                <w:rFonts w:eastAsia="Times New Roman"/>
                <w:b/>
                <w:sz w:val="21"/>
                <w:szCs w:val="21"/>
              </w:rPr>
              <w:t>Activiteiten</w:t>
            </w:r>
          </w:p>
        </w:tc>
        <w:tc>
          <w:tcPr>
            <w:tcW w:w="1281" w:type="dxa"/>
            <w:gridSpan w:val="3"/>
            <w:tcBorders>
              <w:bottom w:val="single" w:sz="4" w:space="0" w:color="auto"/>
            </w:tcBorders>
            <w:shd w:val="clear" w:color="auto" w:fill="DBE5F1" w:themeFill="accent1" w:themeFillTint="33"/>
          </w:tcPr>
          <w:p w14:paraId="57729280" w14:textId="77777777" w:rsidR="00460B8E" w:rsidRPr="005B204F" w:rsidRDefault="00460B8E" w:rsidP="00395700">
            <w:pPr>
              <w:spacing w:before="60" w:after="60"/>
              <w:jc w:val="center"/>
              <w:rPr>
                <w:rFonts w:eastAsia="Times New Roman"/>
                <w:b/>
                <w:sz w:val="21"/>
                <w:szCs w:val="21"/>
              </w:rPr>
            </w:pPr>
            <w:r w:rsidRPr="005B204F">
              <w:rPr>
                <w:rFonts w:eastAsia="Times New Roman"/>
                <w:b/>
                <w:sz w:val="21"/>
                <w:szCs w:val="21"/>
              </w:rPr>
              <w:t>Vaardigheden</w:t>
            </w:r>
          </w:p>
        </w:tc>
        <w:tc>
          <w:tcPr>
            <w:tcW w:w="3828" w:type="dxa"/>
            <w:vMerge w:val="restart"/>
            <w:shd w:val="clear" w:color="auto" w:fill="DBE5F1" w:themeFill="accent1" w:themeFillTint="33"/>
          </w:tcPr>
          <w:p w14:paraId="616B28BE" w14:textId="77777777" w:rsidR="00460B8E" w:rsidRPr="005B204F" w:rsidRDefault="00460B8E" w:rsidP="00395700">
            <w:pPr>
              <w:spacing w:before="60" w:after="60"/>
              <w:rPr>
                <w:rFonts w:eastAsia="Times New Roman"/>
                <w:b/>
                <w:sz w:val="21"/>
                <w:szCs w:val="21"/>
              </w:rPr>
            </w:pPr>
            <w:r>
              <w:rPr>
                <w:rFonts w:eastAsia="Times New Roman"/>
                <w:b/>
                <w:szCs w:val="24"/>
              </w:rPr>
              <w:t xml:space="preserve"> </w:t>
            </w:r>
            <w:r w:rsidRPr="005B204F">
              <w:rPr>
                <w:rFonts w:eastAsia="Times New Roman"/>
                <w:b/>
                <w:sz w:val="21"/>
                <w:szCs w:val="21"/>
              </w:rPr>
              <w:t>Kenniselementen per activiteitenblok</w:t>
            </w:r>
          </w:p>
        </w:tc>
      </w:tr>
      <w:tr w:rsidR="00460B8E" w:rsidRPr="00DF15C6" w14:paraId="04BD5356" w14:textId="77777777" w:rsidTr="00CF7C46">
        <w:trPr>
          <w:cantSplit/>
          <w:trHeight w:val="1833"/>
          <w:tblHeader/>
        </w:trPr>
        <w:tc>
          <w:tcPr>
            <w:tcW w:w="4673" w:type="dxa"/>
            <w:vMerge/>
            <w:tcBorders>
              <w:bottom w:val="single" w:sz="4" w:space="0" w:color="auto"/>
            </w:tcBorders>
            <w:shd w:val="clear" w:color="auto" w:fill="DBE5F1" w:themeFill="accent1" w:themeFillTint="33"/>
          </w:tcPr>
          <w:p w14:paraId="0D96DB7E" w14:textId="77777777" w:rsidR="00460B8E" w:rsidRPr="00DF15C6" w:rsidRDefault="00460B8E" w:rsidP="00395700">
            <w:pPr>
              <w:spacing w:before="60" w:after="60"/>
              <w:rPr>
                <w:rFonts w:eastAsia="Times New Roman"/>
                <w:sz w:val="24"/>
                <w:szCs w:val="24"/>
              </w:rPr>
            </w:pPr>
          </w:p>
        </w:tc>
        <w:tc>
          <w:tcPr>
            <w:tcW w:w="431" w:type="dxa"/>
            <w:tcBorders>
              <w:bottom w:val="single" w:sz="4" w:space="0" w:color="auto"/>
            </w:tcBorders>
            <w:shd w:val="clear" w:color="auto" w:fill="DBE5F1" w:themeFill="accent1" w:themeFillTint="33"/>
            <w:textDirection w:val="btLr"/>
            <w:vAlign w:val="center"/>
          </w:tcPr>
          <w:p w14:paraId="6F6F3BED" w14:textId="77777777" w:rsidR="00460B8E" w:rsidRPr="00DF15C6" w:rsidRDefault="00460B8E" w:rsidP="00395700">
            <w:pPr>
              <w:spacing w:before="60" w:after="60" w:line="360" w:lineRule="auto"/>
              <w:ind w:left="113" w:right="113"/>
              <w:rPr>
                <w:rFonts w:eastAsia="Times New Roman"/>
                <w:sz w:val="18"/>
                <w:szCs w:val="24"/>
              </w:rPr>
            </w:pPr>
            <w:r w:rsidRPr="00DF15C6">
              <w:rPr>
                <w:rFonts w:eastAsia="Times New Roman"/>
                <w:sz w:val="18"/>
                <w:szCs w:val="24"/>
              </w:rPr>
              <w:t>Cognitieve</w:t>
            </w:r>
          </w:p>
        </w:tc>
        <w:tc>
          <w:tcPr>
            <w:tcW w:w="425" w:type="dxa"/>
            <w:tcBorders>
              <w:bottom w:val="single" w:sz="4" w:space="0" w:color="auto"/>
            </w:tcBorders>
            <w:shd w:val="clear" w:color="auto" w:fill="DBE5F1" w:themeFill="accent1" w:themeFillTint="33"/>
            <w:textDirection w:val="btLr"/>
            <w:vAlign w:val="center"/>
          </w:tcPr>
          <w:p w14:paraId="195AD40F" w14:textId="77777777" w:rsidR="00460B8E" w:rsidRPr="00DF15C6" w:rsidRDefault="00460B8E" w:rsidP="00395700">
            <w:pPr>
              <w:spacing w:before="60" w:after="60" w:line="360" w:lineRule="auto"/>
              <w:ind w:left="113" w:right="113"/>
              <w:rPr>
                <w:rFonts w:eastAsia="Times New Roman"/>
                <w:sz w:val="18"/>
                <w:szCs w:val="24"/>
              </w:rPr>
            </w:pPr>
            <w:r w:rsidRPr="00DF15C6">
              <w:rPr>
                <w:rFonts w:eastAsia="Times New Roman"/>
                <w:sz w:val="18"/>
                <w:szCs w:val="24"/>
              </w:rPr>
              <w:t>Probleemoplossende</w:t>
            </w:r>
          </w:p>
        </w:tc>
        <w:tc>
          <w:tcPr>
            <w:tcW w:w="425" w:type="dxa"/>
            <w:tcBorders>
              <w:bottom w:val="single" w:sz="4" w:space="0" w:color="auto"/>
            </w:tcBorders>
            <w:shd w:val="clear" w:color="auto" w:fill="DBE5F1" w:themeFill="accent1" w:themeFillTint="33"/>
            <w:textDirection w:val="btLr"/>
            <w:vAlign w:val="center"/>
          </w:tcPr>
          <w:p w14:paraId="4C85F8B9" w14:textId="77777777" w:rsidR="00460B8E" w:rsidRPr="00DF15C6" w:rsidRDefault="00460B8E" w:rsidP="00395700">
            <w:pPr>
              <w:spacing w:before="60" w:after="60" w:line="360" w:lineRule="auto"/>
              <w:ind w:left="113" w:right="113"/>
              <w:rPr>
                <w:rFonts w:eastAsia="Times New Roman"/>
                <w:sz w:val="18"/>
                <w:szCs w:val="24"/>
              </w:rPr>
            </w:pPr>
            <w:r w:rsidRPr="00DF15C6">
              <w:rPr>
                <w:rFonts w:eastAsia="Times New Roman"/>
                <w:sz w:val="18"/>
                <w:szCs w:val="24"/>
              </w:rPr>
              <w:t>Motorische</w:t>
            </w:r>
          </w:p>
        </w:tc>
        <w:tc>
          <w:tcPr>
            <w:tcW w:w="3828" w:type="dxa"/>
            <w:vMerge/>
            <w:tcBorders>
              <w:bottom w:val="single" w:sz="4" w:space="0" w:color="auto"/>
            </w:tcBorders>
            <w:shd w:val="clear" w:color="auto" w:fill="DBE5F1" w:themeFill="accent1" w:themeFillTint="33"/>
          </w:tcPr>
          <w:p w14:paraId="4AA3B0AA" w14:textId="77777777" w:rsidR="00460B8E" w:rsidRPr="00DF15C6" w:rsidRDefault="00460B8E" w:rsidP="00395700">
            <w:pPr>
              <w:spacing w:before="60" w:after="60"/>
              <w:rPr>
                <w:rFonts w:eastAsia="Times New Roman"/>
                <w:sz w:val="24"/>
                <w:szCs w:val="24"/>
              </w:rPr>
            </w:pPr>
          </w:p>
        </w:tc>
      </w:tr>
      <w:tr w:rsidR="00460B8E" w:rsidRPr="009D48E8" w14:paraId="59C84301" w14:textId="77777777" w:rsidTr="00CF7C46">
        <w:tc>
          <w:tcPr>
            <w:tcW w:w="9782" w:type="dxa"/>
            <w:gridSpan w:val="5"/>
            <w:shd w:val="clear" w:color="auto" w:fill="F2F2F2" w:themeFill="background1" w:themeFillShade="F2"/>
            <w:tcMar>
              <w:left w:w="0" w:type="dxa"/>
              <w:right w:w="0" w:type="dxa"/>
            </w:tcMar>
          </w:tcPr>
          <w:p w14:paraId="6E32BB18" w14:textId="77777777" w:rsidR="00460B8E" w:rsidRPr="00D763A8" w:rsidRDefault="00460B8E" w:rsidP="00395700">
            <w:pPr>
              <w:tabs>
                <w:tab w:val="left" w:pos="4800"/>
              </w:tabs>
              <w:rPr>
                <w:rFonts w:eastAsia="Times New Roman"/>
                <w:b/>
                <w:sz w:val="2"/>
                <w:szCs w:val="24"/>
                <w:lang w:val="en-US"/>
              </w:rPr>
            </w:pPr>
          </w:p>
          <w:p w14:paraId="2B40720B" w14:textId="6975C0C8" w:rsidR="00460B8E" w:rsidRPr="00AF0C65" w:rsidRDefault="00D83789" w:rsidP="00460B8E">
            <w:pPr>
              <w:pStyle w:val="Lijstalinea"/>
              <w:numPr>
                <w:ilvl w:val="0"/>
                <w:numId w:val="20"/>
              </w:numPr>
              <w:tabs>
                <w:tab w:val="left" w:pos="4800"/>
              </w:tabs>
              <w:spacing w:before="100" w:after="120"/>
              <w:ind w:left="567" w:hanging="357"/>
              <w:contextualSpacing w:val="0"/>
              <w:rPr>
                <w:rFonts w:eastAsia="Times New Roman"/>
                <w:b/>
                <w:szCs w:val="24"/>
              </w:rPr>
            </w:pPr>
            <w:r w:rsidRPr="00AF0C65">
              <w:rPr>
                <w:rFonts w:eastAsia="Times New Roman"/>
                <w:b/>
                <w:szCs w:val="24"/>
              </w:rPr>
              <w:t>Ontwikkelt de eigen deskundigheid</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460B8E" w:rsidRPr="00E63798" w14:paraId="7CF18047" w14:textId="77777777" w:rsidTr="00395700">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460B8E" w:rsidRPr="00406C52" w14:paraId="0C4FA12E" w14:textId="77777777" w:rsidTr="00395700">
                    <w:tc>
                      <w:tcPr>
                        <w:tcW w:w="4663" w:type="dxa"/>
                        <w:shd w:val="clear" w:color="auto" w:fill="FFFFFF" w:themeFill="background1"/>
                      </w:tcPr>
                      <w:p w14:paraId="6263E03E" w14:textId="46331DCD" w:rsidR="00460B8E" w:rsidRPr="008D5CDD" w:rsidRDefault="00C437F5" w:rsidP="00395700">
                        <w:pPr>
                          <w:pStyle w:val="Lijstalinea"/>
                          <w:numPr>
                            <w:ilvl w:val="0"/>
                            <w:numId w:val="4"/>
                          </w:numPr>
                          <w:spacing w:before="60" w:after="60"/>
                          <w:ind w:left="321" w:hanging="321"/>
                          <w:rPr>
                            <w:rFonts w:eastAsia="Times New Roman"/>
                          </w:rPr>
                        </w:pPr>
                        <w:r w:rsidRPr="008D5CDD">
                          <w:rPr>
                            <w:rFonts w:eastAsia="Times New Roman"/>
                          </w:rPr>
                          <w:t>Blijft op de hoogte van relevante nieuwe inzichten en methodes</w:t>
                        </w:r>
                      </w:p>
                    </w:tc>
                    <w:tc>
                      <w:tcPr>
                        <w:tcW w:w="442" w:type="dxa"/>
                        <w:shd w:val="clear" w:color="auto" w:fill="FFFFFF" w:themeFill="background1"/>
                        <w:vAlign w:val="center"/>
                      </w:tcPr>
                      <w:p w14:paraId="2C9E98F8" w14:textId="37C86680" w:rsidR="00460B8E" w:rsidRPr="00C437F5" w:rsidRDefault="00281766"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5B5F31E4" w14:textId="77777777" w:rsidR="00460B8E" w:rsidRPr="00C437F5" w:rsidRDefault="00460B8E" w:rsidP="00395700">
                        <w:pPr>
                          <w:spacing w:before="60" w:after="60"/>
                          <w:jc w:val="center"/>
                          <w:rPr>
                            <w:rFonts w:eastAsia="Times New Roman"/>
                            <w:sz w:val="24"/>
                            <w:szCs w:val="24"/>
                          </w:rPr>
                        </w:pPr>
                      </w:p>
                    </w:tc>
                    <w:tc>
                      <w:tcPr>
                        <w:tcW w:w="425" w:type="dxa"/>
                        <w:shd w:val="clear" w:color="auto" w:fill="FFFFFF" w:themeFill="background1"/>
                        <w:vAlign w:val="center"/>
                      </w:tcPr>
                      <w:p w14:paraId="6E09E2D3" w14:textId="77777777" w:rsidR="00460B8E" w:rsidRPr="00C437F5" w:rsidRDefault="00460B8E" w:rsidP="00395700">
                        <w:pPr>
                          <w:spacing w:before="60" w:after="60"/>
                          <w:jc w:val="center"/>
                          <w:rPr>
                            <w:rFonts w:eastAsia="Times New Roman"/>
                            <w:sz w:val="24"/>
                            <w:szCs w:val="24"/>
                          </w:rPr>
                        </w:pPr>
                      </w:p>
                    </w:tc>
                  </w:tr>
                  <w:tr w:rsidR="005A6FEC" w:rsidRPr="00406C52" w14:paraId="4ADB4384" w14:textId="77777777" w:rsidTr="00395700">
                    <w:tc>
                      <w:tcPr>
                        <w:tcW w:w="4663" w:type="dxa"/>
                        <w:shd w:val="clear" w:color="auto" w:fill="FFFFFF" w:themeFill="background1"/>
                      </w:tcPr>
                      <w:p w14:paraId="3179ACCF" w14:textId="5D18DE41" w:rsidR="005A6FEC" w:rsidRPr="008D5CDD" w:rsidRDefault="005A6FEC" w:rsidP="00395700">
                        <w:pPr>
                          <w:pStyle w:val="Lijstalinea"/>
                          <w:numPr>
                            <w:ilvl w:val="0"/>
                            <w:numId w:val="4"/>
                          </w:numPr>
                          <w:spacing w:before="60" w:after="60"/>
                          <w:ind w:left="321" w:hanging="321"/>
                          <w:rPr>
                            <w:rFonts w:eastAsia="Times New Roman"/>
                          </w:rPr>
                        </w:pPr>
                        <w:r>
                          <w:rPr>
                            <w:rFonts w:eastAsia="Times New Roman"/>
                          </w:rPr>
                          <w:t>Doet voorstellen voor eigen vorming en opleiding</w:t>
                        </w:r>
                      </w:p>
                    </w:tc>
                    <w:tc>
                      <w:tcPr>
                        <w:tcW w:w="442" w:type="dxa"/>
                        <w:shd w:val="clear" w:color="auto" w:fill="FFFFFF" w:themeFill="background1"/>
                        <w:vAlign w:val="center"/>
                      </w:tcPr>
                      <w:p w14:paraId="23E74F6D" w14:textId="1E133DE7" w:rsidR="005A6FEC" w:rsidRDefault="005A6FEC"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7BDED459" w14:textId="77777777" w:rsidR="005A6FEC" w:rsidRPr="00C437F5" w:rsidRDefault="005A6FEC" w:rsidP="00395700">
                        <w:pPr>
                          <w:spacing w:before="60" w:after="60"/>
                          <w:jc w:val="center"/>
                          <w:rPr>
                            <w:rFonts w:eastAsia="Times New Roman"/>
                            <w:sz w:val="24"/>
                            <w:szCs w:val="24"/>
                          </w:rPr>
                        </w:pPr>
                      </w:p>
                    </w:tc>
                    <w:tc>
                      <w:tcPr>
                        <w:tcW w:w="425" w:type="dxa"/>
                        <w:shd w:val="clear" w:color="auto" w:fill="FFFFFF" w:themeFill="background1"/>
                        <w:vAlign w:val="center"/>
                      </w:tcPr>
                      <w:p w14:paraId="2E854CAD" w14:textId="77777777" w:rsidR="005A6FEC" w:rsidRPr="00C437F5" w:rsidRDefault="005A6FEC" w:rsidP="00395700">
                        <w:pPr>
                          <w:spacing w:before="60" w:after="60"/>
                          <w:jc w:val="center"/>
                          <w:rPr>
                            <w:rFonts w:eastAsia="Times New Roman"/>
                            <w:sz w:val="24"/>
                            <w:szCs w:val="24"/>
                          </w:rPr>
                        </w:pPr>
                      </w:p>
                    </w:tc>
                  </w:tr>
                  <w:tr w:rsidR="00984C1D" w:rsidRPr="00406C52" w14:paraId="6D0A1B4C" w14:textId="77777777" w:rsidTr="00395700">
                    <w:tc>
                      <w:tcPr>
                        <w:tcW w:w="4663" w:type="dxa"/>
                        <w:shd w:val="clear" w:color="auto" w:fill="FFFFFF" w:themeFill="background1"/>
                      </w:tcPr>
                      <w:p w14:paraId="7D47B1B7" w14:textId="17FB5120" w:rsidR="00984C1D" w:rsidRPr="008D5CDD" w:rsidRDefault="00984C1D" w:rsidP="00395700">
                        <w:pPr>
                          <w:pStyle w:val="Lijstalinea"/>
                          <w:numPr>
                            <w:ilvl w:val="0"/>
                            <w:numId w:val="4"/>
                          </w:numPr>
                          <w:spacing w:before="60" w:after="60"/>
                          <w:ind w:left="321" w:hanging="321"/>
                          <w:rPr>
                            <w:rFonts w:eastAsia="Times New Roman"/>
                          </w:rPr>
                        </w:pPr>
                        <w:r>
                          <w:rPr>
                            <w:rFonts w:eastAsia="Times New Roman"/>
                          </w:rPr>
                          <w:t>Volgt opleidingen</w:t>
                        </w:r>
                      </w:p>
                    </w:tc>
                    <w:tc>
                      <w:tcPr>
                        <w:tcW w:w="442" w:type="dxa"/>
                        <w:shd w:val="clear" w:color="auto" w:fill="FFFFFF" w:themeFill="background1"/>
                        <w:vAlign w:val="center"/>
                      </w:tcPr>
                      <w:p w14:paraId="4279B676" w14:textId="1E111F42" w:rsidR="00984C1D" w:rsidRPr="00C437F5" w:rsidRDefault="00281766"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5259A5CE" w14:textId="77777777" w:rsidR="00984C1D" w:rsidRPr="00C437F5" w:rsidRDefault="00984C1D" w:rsidP="00395700">
                        <w:pPr>
                          <w:spacing w:before="60" w:after="60"/>
                          <w:jc w:val="center"/>
                          <w:rPr>
                            <w:rFonts w:eastAsia="Times New Roman"/>
                            <w:sz w:val="24"/>
                            <w:szCs w:val="24"/>
                          </w:rPr>
                        </w:pPr>
                      </w:p>
                    </w:tc>
                    <w:tc>
                      <w:tcPr>
                        <w:tcW w:w="425" w:type="dxa"/>
                        <w:shd w:val="clear" w:color="auto" w:fill="FFFFFF" w:themeFill="background1"/>
                        <w:vAlign w:val="center"/>
                      </w:tcPr>
                      <w:p w14:paraId="543AC0FA" w14:textId="77777777" w:rsidR="00984C1D" w:rsidRPr="00C437F5" w:rsidRDefault="00984C1D" w:rsidP="00395700">
                        <w:pPr>
                          <w:spacing w:before="60" w:after="60"/>
                          <w:jc w:val="center"/>
                          <w:rPr>
                            <w:rFonts w:eastAsia="Times New Roman"/>
                            <w:sz w:val="24"/>
                            <w:szCs w:val="24"/>
                          </w:rPr>
                        </w:pPr>
                      </w:p>
                    </w:tc>
                  </w:tr>
                  <w:tr w:rsidR="00460B8E" w:rsidRPr="00406C52" w14:paraId="372E0C8E" w14:textId="77777777" w:rsidTr="00395700">
                    <w:tc>
                      <w:tcPr>
                        <w:tcW w:w="4663" w:type="dxa"/>
                        <w:shd w:val="clear" w:color="auto" w:fill="FFFFFF" w:themeFill="background1"/>
                      </w:tcPr>
                      <w:p w14:paraId="65E7242C" w14:textId="67BE8B24" w:rsidR="00460B8E" w:rsidRPr="00FD4BEB" w:rsidRDefault="00E30921" w:rsidP="00395700">
                        <w:pPr>
                          <w:pStyle w:val="Lijstalinea"/>
                          <w:numPr>
                            <w:ilvl w:val="0"/>
                            <w:numId w:val="4"/>
                          </w:numPr>
                          <w:spacing w:before="60" w:after="60"/>
                          <w:ind w:left="321" w:hanging="321"/>
                          <w:rPr>
                            <w:rFonts w:eastAsia="Times New Roman"/>
                            <w:sz w:val="24"/>
                            <w:szCs w:val="24"/>
                          </w:rPr>
                        </w:pPr>
                        <w:r>
                          <w:rPr>
                            <w:rFonts w:eastAsia="Times New Roman"/>
                          </w:rPr>
                          <w:t xml:space="preserve">Neemt deel en werkt mee aan studiedagen, werkgroepen, colloquia </w:t>
                        </w:r>
                      </w:p>
                    </w:tc>
                    <w:tc>
                      <w:tcPr>
                        <w:tcW w:w="442" w:type="dxa"/>
                        <w:shd w:val="clear" w:color="auto" w:fill="FFFFFF" w:themeFill="background1"/>
                        <w:vAlign w:val="center"/>
                      </w:tcPr>
                      <w:p w14:paraId="6F638A3E" w14:textId="11E8E9E4" w:rsidR="00460B8E" w:rsidRPr="00C437F5" w:rsidRDefault="00281766"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58BB59B1" w14:textId="77777777" w:rsidR="00460B8E" w:rsidRPr="00C437F5" w:rsidRDefault="00460B8E" w:rsidP="00395700">
                        <w:pPr>
                          <w:spacing w:before="60" w:after="60"/>
                          <w:jc w:val="center"/>
                          <w:rPr>
                            <w:rFonts w:eastAsia="Times New Roman"/>
                            <w:sz w:val="24"/>
                            <w:szCs w:val="24"/>
                          </w:rPr>
                        </w:pPr>
                      </w:p>
                    </w:tc>
                    <w:tc>
                      <w:tcPr>
                        <w:tcW w:w="425" w:type="dxa"/>
                        <w:shd w:val="clear" w:color="auto" w:fill="FFFFFF" w:themeFill="background1"/>
                        <w:vAlign w:val="center"/>
                      </w:tcPr>
                      <w:p w14:paraId="266CCE2B" w14:textId="77777777" w:rsidR="00460B8E" w:rsidRPr="00C437F5" w:rsidRDefault="00460B8E" w:rsidP="00395700">
                        <w:pPr>
                          <w:spacing w:before="60" w:after="60"/>
                          <w:jc w:val="center"/>
                          <w:rPr>
                            <w:rFonts w:eastAsia="Times New Roman"/>
                            <w:sz w:val="24"/>
                            <w:szCs w:val="24"/>
                          </w:rPr>
                        </w:pPr>
                      </w:p>
                    </w:tc>
                  </w:tr>
                  <w:tr w:rsidR="00D510DF" w:rsidRPr="00406C52" w14:paraId="2EAEF26B" w14:textId="77777777" w:rsidTr="00395700">
                    <w:tc>
                      <w:tcPr>
                        <w:tcW w:w="4663" w:type="dxa"/>
                        <w:shd w:val="clear" w:color="auto" w:fill="FFFFFF" w:themeFill="background1"/>
                      </w:tcPr>
                      <w:p w14:paraId="00BFF46C" w14:textId="6A0C3749" w:rsidR="00D510DF" w:rsidRDefault="00E30921" w:rsidP="00395700">
                        <w:pPr>
                          <w:pStyle w:val="Lijstalinea"/>
                          <w:numPr>
                            <w:ilvl w:val="0"/>
                            <w:numId w:val="4"/>
                          </w:numPr>
                          <w:spacing w:before="60" w:after="60"/>
                          <w:ind w:left="321" w:hanging="321"/>
                          <w:rPr>
                            <w:rFonts w:eastAsia="Times New Roman"/>
                          </w:rPr>
                        </w:pPr>
                        <w:r>
                          <w:rPr>
                            <w:rFonts w:eastAsia="Times New Roman"/>
                          </w:rPr>
                          <w:t>Zorgt voor een doorstroming van de opgebouwde deskundigheid</w:t>
                        </w:r>
                      </w:p>
                    </w:tc>
                    <w:tc>
                      <w:tcPr>
                        <w:tcW w:w="442" w:type="dxa"/>
                        <w:shd w:val="clear" w:color="auto" w:fill="FFFFFF" w:themeFill="background1"/>
                        <w:vAlign w:val="center"/>
                      </w:tcPr>
                      <w:p w14:paraId="5F107267" w14:textId="2F618B2C" w:rsidR="00D510DF" w:rsidRPr="00C437F5" w:rsidRDefault="00281766"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1501C8D7" w14:textId="77777777" w:rsidR="00D510DF" w:rsidRPr="00C437F5" w:rsidRDefault="00D510DF" w:rsidP="00395700">
                        <w:pPr>
                          <w:spacing w:before="60" w:after="60"/>
                          <w:jc w:val="center"/>
                          <w:rPr>
                            <w:rFonts w:eastAsia="Times New Roman"/>
                            <w:sz w:val="24"/>
                            <w:szCs w:val="24"/>
                          </w:rPr>
                        </w:pPr>
                      </w:p>
                    </w:tc>
                    <w:tc>
                      <w:tcPr>
                        <w:tcW w:w="425" w:type="dxa"/>
                        <w:shd w:val="clear" w:color="auto" w:fill="FFFFFF" w:themeFill="background1"/>
                        <w:vAlign w:val="center"/>
                      </w:tcPr>
                      <w:p w14:paraId="0082A2DF" w14:textId="77777777" w:rsidR="00D510DF" w:rsidRPr="00C437F5" w:rsidRDefault="00D510DF" w:rsidP="00395700">
                        <w:pPr>
                          <w:spacing w:before="60" w:after="60"/>
                          <w:jc w:val="center"/>
                          <w:rPr>
                            <w:rFonts w:eastAsia="Times New Roman"/>
                            <w:sz w:val="24"/>
                            <w:szCs w:val="24"/>
                          </w:rPr>
                        </w:pPr>
                      </w:p>
                    </w:tc>
                  </w:tr>
                  <w:tr w:rsidR="00785338" w:rsidRPr="00406C52" w14:paraId="026926E0" w14:textId="77777777" w:rsidTr="00395700">
                    <w:tc>
                      <w:tcPr>
                        <w:tcW w:w="4663" w:type="dxa"/>
                        <w:shd w:val="clear" w:color="auto" w:fill="FFFFFF" w:themeFill="background1"/>
                      </w:tcPr>
                      <w:p w14:paraId="1A2CEA11" w14:textId="13ECC078" w:rsidR="00785338" w:rsidRDefault="00E30921" w:rsidP="00395700">
                        <w:pPr>
                          <w:pStyle w:val="Lijstalinea"/>
                          <w:numPr>
                            <w:ilvl w:val="0"/>
                            <w:numId w:val="4"/>
                          </w:numPr>
                          <w:spacing w:before="60" w:after="60"/>
                          <w:ind w:left="321" w:hanging="321"/>
                          <w:rPr>
                            <w:rFonts w:eastAsia="Times New Roman"/>
                          </w:rPr>
                        </w:pPr>
                        <w:r>
                          <w:rPr>
                            <w:rFonts w:eastAsia="Times New Roman"/>
                          </w:rPr>
                          <w:t>Onderhoudt een netwerk met collega-erfgoedwerkers binnen en buiten de organisatie</w:t>
                        </w:r>
                      </w:p>
                    </w:tc>
                    <w:tc>
                      <w:tcPr>
                        <w:tcW w:w="442" w:type="dxa"/>
                        <w:shd w:val="clear" w:color="auto" w:fill="FFFFFF" w:themeFill="background1"/>
                        <w:vAlign w:val="center"/>
                      </w:tcPr>
                      <w:p w14:paraId="481C5775" w14:textId="4C24EB6E" w:rsidR="00785338" w:rsidRPr="00C437F5" w:rsidRDefault="00281766"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0253EFB6" w14:textId="77777777" w:rsidR="00785338" w:rsidRPr="00C437F5" w:rsidRDefault="00785338" w:rsidP="00395700">
                        <w:pPr>
                          <w:spacing w:before="60" w:after="60"/>
                          <w:jc w:val="center"/>
                          <w:rPr>
                            <w:rFonts w:eastAsia="Times New Roman"/>
                            <w:sz w:val="24"/>
                            <w:szCs w:val="24"/>
                          </w:rPr>
                        </w:pPr>
                      </w:p>
                    </w:tc>
                    <w:tc>
                      <w:tcPr>
                        <w:tcW w:w="425" w:type="dxa"/>
                        <w:shd w:val="clear" w:color="auto" w:fill="FFFFFF" w:themeFill="background1"/>
                        <w:vAlign w:val="center"/>
                      </w:tcPr>
                      <w:p w14:paraId="691FC22D" w14:textId="77777777" w:rsidR="00785338" w:rsidRPr="00C437F5" w:rsidRDefault="00785338" w:rsidP="00395700">
                        <w:pPr>
                          <w:spacing w:before="60" w:after="60"/>
                          <w:jc w:val="center"/>
                          <w:rPr>
                            <w:rFonts w:eastAsia="Times New Roman"/>
                            <w:sz w:val="24"/>
                            <w:szCs w:val="24"/>
                          </w:rPr>
                        </w:pPr>
                      </w:p>
                    </w:tc>
                  </w:tr>
                </w:tbl>
                <w:p w14:paraId="7CA4819E" w14:textId="77777777" w:rsidR="00460B8E" w:rsidRPr="00C437F5" w:rsidRDefault="00460B8E" w:rsidP="00395700">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460B8E" w14:paraId="784EAA7B" w14:textId="77777777" w:rsidTr="00395700">
                    <w:tc>
                      <w:tcPr>
                        <w:tcW w:w="3685" w:type="dxa"/>
                      </w:tcPr>
                      <w:p w14:paraId="6C88F124" w14:textId="2D8BE987" w:rsidR="00460B8E" w:rsidRDefault="00B76362" w:rsidP="00395700">
                        <w:pPr>
                          <w:pStyle w:val="Lijstalinea"/>
                          <w:numPr>
                            <w:ilvl w:val="0"/>
                            <w:numId w:val="4"/>
                          </w:numPr>
                          <w:ind w:left="318" w:hanging="284"/>
                          <w:rPr>
                            <w:rFonts w:eastAsia="Times New Roman"/>
                          </w:rPr>
                        </w:pPr>
                        <w:r>
                          <w:rPr>
                            <w:rFonts w:eastAsia="Times New Roman"/>
                          </w:rPr>
                          <w:t>K</w:t>
                        </w:r>
                        <w:r w:rsidR="008D5CDD">
                          <w:rPr>
                            <w:rFonts w:eastAsia="Times New Roman"/>
                          </w:rPr>
                          <w:t>ennis van de erfgoedsector</w:t>
                        </w:r>
                      </w:p>
                      <w:p w14:paraId="303F6493" w14:textId="77777777" w:rsidR="008D5CDD" w:rsidRDefault="00C04AB8" w:rsidP="00395700">
                        <w:pPr>
                          <w:pStyle w:val="Lijstalinea"/>
                          <w:numPr>
                            <w:ilvl w:val="0"/>
                            <w:numId w:val="4"/>
                          </w:numPr>
                          <w:ind w:left="318" w:hanging="284"/>
                          <w:rPr>
                            <w:rFonts w:eastAsia="Times New Roman"/>
                          </w:rPr>
                        </w:pPr>
                        <w:r w:rsidRPr="005B204F">
                          <w:rPr>
                            <w:rFonts w:eastAsia="Times New Roman"/>
                          </w:rPr>
                          <w:t xml:space="preserve">Kennis van relevante (nieuwe) </w:t>
                        </w:r>
                        <w:r w:rsidR="00281766">
                          <w:rPr>
                            <w:rFonts w:eastAsia="Times New Roman"/>
                          </w:rPr>
                          <w:t xml:space="preserve">standaarden, </w:t>
                        </w:r>
                        <w:r w:rsidRPr="005B204F">
                          <w:rPr>
                            <w:rFonts w:eastAsia="Times New Roman"/>
                          </w:rPr>
                          <w:t xml:space="preserve">inzichten en methodes voor het omgaan met erfgoed en </w:t>
                        </w:r>
                        <w:r w:rsidR="00A22A45">
                          <w:rPr>
                            <w:rFonts w:eastAsia="Times New Roman"/>
                          </w:rPr>
                          <w:t xml:space="preserve">digitale </w:t>
                        </w:r>
                        <w:r w:rsidRPr="005B204F">
                          <w:rPr>
                            <w:rFonts w:eastAsia="Times New Roman"/>
                          </w:rPr>
                          <w:t>bestanden</w:t>
                        </w:r>
                      </w:p>
                      <w:p w14:paraId="2E14D4FE" w14:textId="77777777" w:rsidR="00A22A45" w:rsidRDefault="00A22A45" w:rsidP="00395700">
                        <w:pPr>
                          <w:pStyle w:val="Lijstalinea"/>
                          <w:numPr>
                            <w:ilvl w:val="0"/>
                            <w:numId w:val="4"/>
                          </w:numPr>
                          <w:ind w:left="318" w:hanging="284"/>
                          <w:rPr>
                            <w:rFonts w:eastAsia="Times New Roman"/>
                          </w:rPr>
                        </w:pPr>
                        <w:r>
                          <w:rPr>
                            <w:rFonts w:eastAsia="Times New Roman"/>
                          </w:rPr>
                          <w:t>Kennis van vakgerichte</w:t>
                        </w:r>
                        <w:r w:rsidR="006028AC">
                          <w:rPr>
                            <w:rFonts w:eastAsia="Times New Roman"/>
                          </w:rPr>
                          <w:t xml:space="preserve"> literatuur</w:t>
                        </w:r>
                      </w:p>
                      <w:p w14:paraId="03658DC4" w14:textId="77777777" w:rsidR="006028AC" w:rsidRDefault="006028AC" w:rsidP="00395700">
                        <w:pPr>
                          <w:pStyle w:val="Lijstalinea"/>
                          <w:numPr>
                            <w:ilvl w:val="0"/>
                            <w:numId w:val="4"/>
                          </w:numPr>
                          <w:ind w:left="318" w:hanging="284"/>
                          <w:rPr>
                            <w:rFonts w:eastAsia="Times New Roman"/>
                          </w:rPr>
                        </w:pPr>
                        <w:r>
                          <w:rPr>
                            <w:rFonts w:eastAsia="Times New Roman"/>
                          </w:rPr>
                          <w:t>Kennis van communicatiekanalen</w:t>
                        </w:r>
                        <w:r w:rsidR="001356AE">
                          <w:rPr>
                            <w:rFonts w:eastAsia="Times New Roman"/>
                          </w:rPr>
                          <w:t xml:space="preserve"> en -technieken</w:t>
                        </w:r>
                      </w:p>
                      <w:p w14:paraId="6AB5C73B" w14:textId="77777777" w:rsidR="001356AE" w:rsidRDefault="00293CBF" w:rsidP="00395700">
                        <w:pPr>
                          <w:pStyle w:val="Lijstalinea"/>
                          <w:numPr>
                            <w:ilvl w:val="0"/>
                            <w:numId w:val="4"/>
                          </w:numPr>
                          <w:ind w:left="318" w:hanging="284"/>
                          <w:rPr>
                            <w:rFonts w:eastAsia="Times New Roman"/>
                          </w:rPr>
                        </w:pPr>
                        <w:r>
                          <w:rPr>
                            <w:rFonts w:eastAsia="Times New Roman"/>
                          </w:rPr>
                          <w:t xml:space="preserve">Kennis van </w:t>
                        </w:r>
                        <w:r w:rsidR="00FF499B">
                          <w:rPr>
                            <w:rFonts w:eastAsia="Times New Roman"/>
                          </w:rPr>
                          <w:t>k</w:t>
                        </w:r>
                        <w:r w:rsidR="000C21E6">
                          <w:rPr>
                            <w:rFonts w:eastAsia="Times New Roman"/>
                          </w:rPr>
                          <w:t>antoorsoftware</w:t>
                        </w:r>
                      </w:p>
                      <w:p w14:paraId="7A1F3C53" w14:textId="5037B961" w:rsidR="00FD6A60" w:rsidRDefault="00FD6A60" w:rsidP="00FD6A60">
                        <w:pPr>
                          <w:pStyle w:val="Lijstalinea"/>
                          <w:numPr>
                            <w:ilvl w:val="0"/>
                            <w:numId w:val="4"/>
                          </w:numPr>
                          <w:ind w:left="318" w:hanging="284"/>
                          <w:rPr>
                            <w:rFonts w:eastAsia="Times New Roman"/>
                          </w:rPr>
                        </w:pPr>
                        <w:r>
                          <w:rPr>
                            <w:rFonts w:eastAsia="Times New Roman"/>
                          </w:rPr>
                          <w:t>Grondige kennis van informatiebeheer</w:t>
                        </w:r>
                      </w:p>
                      <w:p w14:paraId="4E0D8907" w14:textId="2393732A" w:rsidR="00FD6A60" w:rsidRPr="005B204F" w:rsidRDefault="00FD6A60" w:rsidP="00395700">
                        <w:pPr>
                          <w:pStyle w:val="Lijstalinea"/>
                          <w:numPr>
                            <w:ilvl w:val="0"/>
                            <w:numId w:val="4"/>
                          </w:numPr>
                          <w:ind w:left="318" w:hanging="284"/>
                          <w:rPr>
                            <w:rFonts w:eastAsia="Times New Roman"/>
                          </w:rPr>
                        </w:pPr>
                      </w:p>
                    </w:tc>
                  </w:tr>
                </w:tbl>
                <w:p w14:paraId="7CEF21D2" w14:textId="77777777" w:rsidR="00460B8E" w:rsidRPr="006E34F6" w:rsidRDefault="00460B8E" w:rsidP="00395700">
                  <w:pPr>
                    <w:spacing w:before="100" w:beforeAutospacing="1" w:after="100" w:afterAutospacing="1"/>
                    <w:rPr>
                      <w:rFonts w:eastAsia="Times New Roman"/>
                      <w:sz w:val="24"/>
                      <w:szCs w:val="24"/>
                    </w:rPr>
                  </w:pPr>
                </w:p>
              </w:tc>
            </w:tr>
          </w:tbl>
          <w:p w14:paraId="57D321E5" w14:textId="77777777" w:rsidR="00460B8E" w:rsidRPr="00B20DEB" w:rsidRDefault="00460B8E" w:rsidP="00395700">
            <w:pPr>
              <w:spacing w:before="100" w:beforeAutospacing="1" w:after="100" w:afterAutospacing="1"/>
              <w:rPr>
                <w:rFonts w:eastAsia="Times New Roman"/>
                <w:sz w:val="2"/>
                <w:szCs w:val="2"/>
              </w:rPr>
            </w:pPr>
          </w:p>
        </w:tc>
      </w:tr>
      <w:tr w:rsidR="00460B8E" w:rsidRPr="009D48E8" w14:paraId="63E4ADBB" w14:textId="77777777" w:rsidTr="00CF7C46">
        <w:tc>
          <w:tcPr>
            <w:tcW w:w="9782" w:type="dxa"/>
            <w:gridSpan w:val="5"/>
            <w:shd w:val="clear" w:color="auto" w:fill="F2F2F2" w:themeFill="background1" w:themeFillShade="F2"/>
            <w:tcMar>
              <w:left w:w="0" w:type="dxa"/>
              <w:right w:w="0" w:type="dxa"/>
            </w:tcMar>
          </w:tcPr>
          <w:p w14:paraId="72BF5E05" w14:textId="77777777" w:rsidR="00460B8E" w:rsidRPr="00C437F5" w:rsidRDefault="00460B8E" w:rsidP="00395700">
            <w:pPr>
              <w:tabs>
                <w:tab w:val="left" w:pos="4800"/>
              </w:tabs>
              <w:rPr>
                <w:rFonts w:eastAsia="Times New Roman"/>
                <w:b/>
                <w:sz w:val="2"/>
                <w:szCs w:val="24"/>
              </w:rPr>
            </w:pPr>
          </w:p>
          <w:p w14:paraId="3286CBCC" w14:textId="7F263AA2" w:rsidR="00460B8E" w:rsidRPr="00FD4BEB" w:rsidRDefault="00F11512" w:rsidP="00460B8E">
            <w:pPr>
              <w:pStyle w:val="Lijstalinea"/>
              <w:numPr>
                <w:ilvl w:val="0"/>
                <w:numId w:val="20"/>
              </w:numPr>
              <w:tabs>
                <w:tab w:val="left" w:pos="4800"/>
              </w:tabs>
              <w:spacing w:before="100" w:after="120"/>
              <w:ind w:left="567" w:hanging="357"/>
              <w:contextualSpacing w:val="0"/>
              <w:rPr>
                <w:rFonts w:eastAsia="Times New Roman"/>
                <w:b/>
                <w:sz w:val="24"/>
                <w:szCs w:val="24"/>
              </w:rPr>
            </w:pPr>
            <w:r w:rsidRPr="00F11512">
              <w:rPr>
                <w:rFonts w:eastAsia="Times New Roman"/>
                <w:b/>
                <w:szCs w:val="24"/>
              </w:rPr>
              <w:t>Gaat op een methodische</w:t>
            </w:r>
            <w:r w:rsidR="000653DB">
              <w:rPr>
                <w:rFonts w:eastAsia="Times New Roman"/>
                <w:b/>
                <w:szCs w:val="24"/>
              </w:rPr>
              <w:t xml:space="preserve"> en </w:t>
            </w:r>
            <w:r w:rsidRPr="00F11512">
              <w:rPr>
                <w:rFonts w:eastAsia="Times New Roman"/>
                <w:b/>
                <w:szCs w:val="24"/>
              </w:rPr>
              <w:t>deontologische manier om met erfgoed</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460B8E" w:rsidRPr="00E63798" w14:paraId="382FA098" w14:textId="77777777" w:rsidTr="00395700">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460B8E" w:rsidRPr="00406C52" w14:paraId="5C61F1E6" w14:textId="77777777" w:rsidTr="00395700">
                    <w:tc>
                      <w:tcPr>
                        <w:tcW w:w="4663" w:type="dxa"/>
                        <w:shd w:val="clear" w:color="auto" w:fill="FFFFFF" w:themeFill="background1"/>
                      </w:tcPr>
                      <w:p w14:paraId="78450CD3" w14:textId="28877D8F" w:rsidR="00460B8E" w:rsidRPr="00FD4BEB" w:rsidRDefault="00C04AB8" w:rsidP="00395700">
                        <w:pPr>
                          <w:pStyle w:val="Lijstalinea"/>
                          <w:numPr>
                            <w:ilvl w:val="0"/>
                            <w:numId w:val="4"/>
                          </w:numPr>
                          <w:spacing w:before="60" w:after="60"/>
                          <w:ind w:left="321" w:hanging="321"/>
                          <w:rPr>
                            <w:rFonts w:eastAsia="Times New Roman"/>
                            <w:sz w:val="24"/>
                            <w:szCs w:val="24"/>
                          </w:rPr>
                        </w:pPr>
                        <w:r w:rsidRPr="00C04AB8">
                          <w:rPr>
                            <w:rFonts w:eastAsia="Times New Roman"/>
                          </w:rPr>
                          <w:t xml:space="preserve">Past de specifieke </w:t>
                        </w:r>
                        <w:r w:rsidR="00CD154A">
                          <w:rPr>
                            <w:rFonts w:eastAsia="Times New Roman"/>
                          </w:rPr>
                          <w:t>ethi</w:t>
                        </w:r>
                        <w:r w:rsidRPr="00C04AB8">
                          <w:rPr>
                            <w:rFonts w:eastAsia="Times New Roman"/>
                          </w:rPr>
                          <w:t>sche codes toe</w:t>
                        </w:r>
                      </w:p>
                    </w:tc>
                    <w:tc>
                      <w:tcPr>
                        <w:tcW w:w="442" w:type="dxa"/>
                        <w:shd w:val="clear" w:color="auto" w:fill="FFFFFF" w:themeFill="background1"/>
                        <w:vAlign w:val="center"/>
                      </w:tcPr>
                      <w:p w14:paraId="0C09F1F1" w14:textId="59E7A701" w:rsidR="00460B8E" w:rsidRPr="00002F4D" w:rsidRDefault="00086DEF"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7493649E" w14:textId="77777777" w:rsidR="00460B8E" w:rsidRPr="00002F4D" w:rsidRDefault="00460B8E" w:rsidP="00395700">
                        <w:pPr>
                          <w:spacing w:before="60" w:after="60"/>
                          <w:jc w:val="center"/>
                          <w:rPr>
                            <w:rFonts w:eastAsia="Times New Roman"/>
                            <w:sz w:val="24"/>
                            <w:szCs w:val="24"/>
                          </w:rPr>
                        </w:pPr>
                      </w:p>
                    </w:tc>
                    <w:tc>
                      <w:tcPr>
                        <w:tcW w:w="425" w:type="dxa"/>
                        <w:shd w:val="clear" w:color="auto" w:fill="FFFFFF" w:themeFill="background1"/>
                        <w:vAlign w:val="center"/>
                      </w:tcPr>
                      <w:p w14:paraId="5587F8D5" w14:textId="77777777" w:rsidR="00460B8E" w:rsidRPr="00002F4D" w:rsidRDefault="00460B8E" w:rsidP="00395700">
                        <w:pPr>
                          <w:spacing w:before="60" w:after="60"/>
                          <w:jc w:val="center"/>
                          <w:rPr>
                            <w:rFonts w:eastAsia="Times New Roman"/>
                            <w:sz w:val="24"/>
                            <w:szCs w:val="24"/>
                          </w:rPr>
                        </w:pPr>
                      </w:p>
                    </w:tc>
                  </w:tr>
                  <w:tr w:rsidR="00460B8E" w:rsidRPr="00406C52" w14:paraId="64BB0406" w14:textId="77777777" w:rsidTr="00395700">
                    <w:tc>
                      <w:tcPr>
                        <w:tcW w:w="4663" w:type="dxa"/>
                        <w:shd w:val="clear" w:color="auto" w:fill="FFFFFF" w:themeFill="background1"/>
                      </w:tcPr>
                      <w:p w14:paraId="3489DB53" w14:textId="329CA583" w:rsidR="00460B8E" w:rsidRPr="0064757D" w:rsidRDefault="00B37CB3" w:rsidP="00395700">
                        <w:pPr>
                          <w:pStyle w:val="Lijstalinea"/>
                          <w:numPr>
                            <w:ilvl w:val="0"/>
                            <w:numId w:val="4"/>
                          </w:numPr>
                          <w:spacing w:before="60" w:after="60"/>
                          <w:ind w:left="321" w:hanging="321"/>
                          <w:rPr>
                            <w:rFonts w:eastAsia="Times New Roman"/>
                          </w:rPr>
                        </w:pPr>
                        <w:r w:rsidRPr="0064757D">
                          <w:rPr>
                            <w:rFonts w:eastAsia="Times New Roman"/>
                          </w:rPr>
                          <w:t xml:space="preserve">Past de methodologie en procedures voor </w:t>
                        </w:r>
                        <w:r w:rsidR="00F26B05">
                          <w:rPr>
                            <w:rFonts w:eastAsia="Times New Roman"/>
                          </w:rPr>
                          <w:t>informatiebeheer</w:t>
                        </w:r>
                        <w:r w:rsidR="00DD66DE">
                          <w:rPr>
                            <w:rFonts w:eastAsia="Times New Roman"/>
                          </w:rPr>
                          <w:t xml:space="preserve"> toe</w:t>
                        </w:r>
                        <w:r w:rsidR="00F26B05">
                          <w:rPr>
                            <w:rFonts w:eastAsia="Times New Roman"/>
                          </w:rPr>
                          <w:t xml:space="preserve">, </w:t>
                        </w:r>
                        <w:r w:rsidR="00DD66DE">
                          <w:rPr>
                            <w:rFonts w:eastAsia="Times New Roman"/>
                          </w:rPr>
                          <w:t xml:space="preserve">waaronder </w:t>
                        </w:r>
                        <w:r w:rsidR="000676C0">
                          <w:rPr>
                            <w:rFonts w:eastAsia="Times New Roman"/>
                          </w:rPr>
                          <w:t xml:space="preserve">inventarisatie en/of </w:t>
                        </w:r>
                        <w:r w:rsidRPr="0064757D">
                          <w:rPr>
                            <w:rFonts w:eastAsia="Times New Roman"/>
                          </w:rPr>
                          <w:t>collectiemanagement</w:t>
                        </w:r>
                      </w:p>
                    </w:tc>
                    <w:tc>
                      <w:tcPr>
                        <w:tcW w:w="442" w:type="dxa"/>
                        <w:shd w:val="clear" w:color="auto" w:fill="FFFFFF" w:themeFill="background1"/>
                        <w:vAlign w:val="center"/>
                      </w:tcPr>
                      <w:p w14:paraId="27AFBFAB" w14:textId="26FEC80D" w:rsidR="00460B8E" w:rsidRPr="00FD4BEB" w:rsidRDefault="00086DEF"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1C58C5A9" w14:textId="77777777" w:rsidR="00460B8E" w:rsidRPr="00FD4BEB" w:rsidRDefault="00460B8E" w:rsidP="00395700">
                        <w:pPr>
                          <w:spacing w:before="60" w:after="60"/>
                          <w:jc w:val="center"/>
                          <w:rPr>
                            <w:rFonts w:eastAsia="Times New Roman"/>
                            <w:sz w:val="24"/>
                            <w:szCs w:val="24"/>
                          </w:rPr>
                        </w:pPr>
                      </w:p>
                    </w:tc>
                    <w:tc>
                      <w:tcPr>
                        <w:tcW w:w="425" w:type="dxa"/>
                        <w:shd w:val="clear" w:color="auto" w:fill="FFFFFF" w:themeFill="background1"/>
                        <w:vAlign w:val="center"/>
                      </w:tcPr>
                      <w:p w14:paraId="14A3A343" w14:textId="77777777" w:rsidR="00460B8E" w:rsidRPr="00FD4BEB" w:rsidRDefault="00460B8E" w:rsidP="00395700">
                        <w:pPr>
                          <w:spacing w:before="60" w:after="60"/>
                          <w:jc w:val="center"/>
                          <w:rPr>
                            <w:rFonts w:eastAsia="Times New Roman"/>
                            <w:sz w:val="24"/>
                            <w:szCs w:val="24"/>
                          </w:rPr>
                        </w:pPr>
                      </w:p>
                    </w:tc>
                  </w:tr>
                  <w:tr w:rsidR="00754FB6" w:rsidRPr="00406C52" w14:paraId="3421AAAF" w14:textId="77777777" w:rsidTr="00395700">
                    <w:tc>
                      <w:tcPr>
                        <w:tcW w:w="4663" w:type="dxa"/>
                        <w:shd w:val="clear" w:color="auto" w:fill="FFFFFF" w:themeFill="background1"/>
                      </w:tcPr>
                      <w:p w14:paraId="689203B9" w14:textId="0DEBA77C" w:rsidR="00754FB6" w:rsidRPr="0064757D" w:rsidRDefault="00754FB6" w:rsidP="00395700">
                        <w:pPr>
                          <w:pStyle w:val="Lijstalinea"/>
                          <w:numPr>
                            <w:ilvl w:val="0"/>
                            <w:numId w:val="4"/>
                          </w:numPr>
                          <w:spacing w:before="60" w:after="60"/>
                          <w:ind w:left="321" w:hanging="321"/>
                          <w:rPr>
                            <w:rFonts w:eastAsia="Times New Roman"/>
                          </w:rPr>
                        </w:pPr>
                        <w:r w:rsidRPr="00754FB6">
                          <w:rPr>
                            <w:rFonts w:eastAsia="Times New Roman"/>
                          </w:rPr>
                          <w:t>Organiseert de eigen werkplanning volgens de vooropgestelde targets</w:t>
                        </w:r>
                      </w:p>
                    </w:tc>
                    <w:tc>
                      <w:tcPr>
                        <w:tcW w:w="442" w:type="dxa"/>
                        <w:shd w:val="clear" w:color="auto" w:fill="FFFFFF" w:themeFill="background1"/>
                        <w:vAlign w:val="center"/>
                      </w:tcPr>
                      <w:p w14:paraId="44A5C672" w14:textId="10103B53" w:rsidR="00754FB6" w:rsidRDefault="00754FB6" w:rsidP="00395700">
                        <w:pPr>
                          <w:spacing w:before="60" w:after="60"/>
                          <w:jc w:val="center"/>
                          <w:rPr>
                            <w:rFonts w:eastAsia="Times New Roman"/>
                            <w:sz w:val="24"/>
                            <w:szCs w:val="24"/>
                          </w:rPr>
                        </w:pPr>
                      </w:p>
                    </w:tc>
                    <w:tc>
                      <w:tcPr>
                        <w:tcW w:w="425" w:type="dxa"/>
                        <w:shd w:val="clear" w:color="auto" w:fill="FFFFFF" w:themeFill="background1"/>
                        <w:vAlign w:val="center"/>
                      </w:tcPr>
                      <w:p w14:paraId="26BACF05" w14:textId="59C0A728" w:rsidR="00754FB6" w:rsidRPr="00FD4BEB" w:rsidRDefault="006E113D"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67A4B0DB" w14:textId="77777777" w:rsidR="00754FB6" w:rsidRPr="00FD4BEB" w:rsidRDefault="00754FB6" w:rsidP="00395700">
                        <w:pPr>
                          <w:spacing w:before="60" w:after="60"/>
                          <w:jc w:val="center"/>
                          <w:rPr>
                            <w:rFonts w:eastAsia="Times New Roman"/>
                            <w:sz w:val="24"/>
                            <w:szCs w:val="24"/>
                          </w:rPr>
                        </w:pPr>
                      </w:p>
                    </w:tc>
                  </w:tr>
                  <w:tr w:rsidR="00460B8E" w:rsidRPr="00406C52" w14:paraId="4A5F2480" w14:textId="77777777" w:rsidTr="00395700">
                    <w:tc>
                      <w:tcPr>
                        <w:tcW w:w="4663" w:type="dxa"/>
                        <w:shd w:val="clear" w:color="auto" w:fill="FFFFFF" w:themeFill="background1"/>
                      </w:tcPr>
                      <w:p w14:paraId="75964D57" w14:textId="02CE7C3E" w:rsidR="00460B8E" w:rsidRPr="0064757D" w:rsidRDefault="008F461B" w:rsidP="00395700">
                        <w:pPr>
                          <w:pStyle w:val="Lijstalinea"/>
                          <w:numPr>
                            <w:ilvl w:val="0"/>
                            <w:numId w:val="4"/>
                          </w:numPr>
                          <w:spacing w:before="60" w:after="60"/>
                          <w:ind w:left="321" w:hanging="321"/>
                          <w:rPr>
                            <w:rFonts w:eastAsia="Times New Roman"/>
                          </w:rPr>
                        </w:pPr>
                        <w:r w:rsidRPr="0064757D">
                          <w:rPr>
                            <w:rFonts w:eastAsia="Times New Roman"/>
                          </w:rPr>
                          <w:t xml:space="preserve">Kiest </w:t>
                        </w:r>
                        <w:r w:rsidR="00805208">
                          <w:rPr>
                            <w:rFonts w:eastAsia="Times New Roman"/>
                          </w:rPr>
                          <w:t xml:space="preserve">in overleg met de verantwoordelijke </w:t>
                        </w:r>
                        <w:r w:rsidRPr="0064757D">
                          <w:rPr>
                            <w:rFonts w:eastAsia="Times New Roman"/>
                          </w:rPr>
                          <w:t xml:space="preserve">standaarden voor registratie en digitalisering passend bij </w:t>
                        </w:r>
                        <w:r w:rsidR="00FD29D9">
                          <w:rPr>
                            <w:rFonts w:eastAsia="Times New Roman"/>
                          </w:rPr>
                          <w:t>het erfgoed</w:t>
                        </w:r>
                      </w:p>
                    </w:tc>
                    <w:tc>
                      <w:tcPr>
                        <w:tcW w:w="442" w:type="dxa"/>
                        <w:shd w:val="clear" w:color="auto" w:fill="FFFFFF" w:themeFill="background1"/>
                        <w:vAlign w:val="center"/>
                      </w:tcPr>
                      <w:p w14:paraId="222209C7" w14:textId="4ED998B9" w:rsidR="00460B8E" w:rsidRPr="00002F4D" w:rsidRDefault="00460B8E" w:rsidP="00395700">
                        <w:pPr>
                          <w:spacing w:before="60" w:after="60"/>
                          <w:jc w:val="center"/>
                          <w:rPr>
                            <w:rFonts w:eastAsia="Times New Roman"/>
                            <w:sz w:val="24"/>
                            <w:szCs w:val="24"/>
                          </w:rPr>
                        </w:pPr>
                      </w:p>
                    </w:tc>
                    <w:tc>
                      <w:tcPr>
                        <w:tcW w:w="425" w:type="dxa"/>
                        <w:shd w:val="clear" w:color="auto" w:fill="FFFFFF" w:themeFill="background1"/>
                        <w:vAlign w:val="center"/>
                      </w:tcPr>
                      <w:p w14:paraId="0EDDE4D9" w14:textId="0CC4E054" w:rsidR="00460B8E" w:rsidRPr="00002F4D" w:rsidRDefault="006E113D"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71A10C3B" w14:textId="77777777" w:rsidR="00460B8E" w:rsidRPr="00002F4D" w:rsidRDefault="00460B8E" w:rsidP="00395700">
                        <w:pPr>
                          <w:spacing w:before="60" w:after="60"/>
                          <w:jc w:val="center"/>
                          <w:rPr>
                            <w:rFonts w:eastAsia="Times New Roman"/>
                            <w:sz w:val="24"/>
                            <w:szCs w:val="24"/>
                          </w:rPr>
                        </w:pPr>
                      </w:p>
                    </w:tc>
                  </w:tr>
                  <w:tr w:rsidR="00EE65CC" w:rsidRPr="00406C52" w14:paraId="7FA5DDEF" w14:textId="77777777" w:rsidTr="00395700">
                    <w:tc>
                      <w:tcPr>
                        <w:tcW w:w="4663" w:type="dxa"/>
                        <w:shd w:val="clear" w:color="auto" w:fill="FFFFFF" w:themeFill="background1"/>
                      </w:tcPr>
                      <w:p w14:paraId="1FDB8B1B" w14:textId="373655B7" w:rsidR="00EE65CC" w:rsidRPr="0064757D" w:rsidRDefault="00EE65CC" w:rsidP="00395700">
                        <w:pPr>
                          <w:pStyle w:val="Lijstalinea"/>
                          <w:numPr>
                            <w:ilvl w:val="0"/>
                            <w:numId w:val="4"/>
                          </w:numPr>
                          <w:spacing w:before="60" w:after="60"/>
                          <w:ind w:left="321" w:hanging="321"/>
                          <w:rPr>
                            <w:rFonts w:eastAsia="Times New Roman"/>
                          </w:rPr>
                        </w:pPr>
                        <w:r w:rsidRPr="00EE65CC">
                          <w:rPr>
                            <w:rFonts w:eastAsia="Times New Roman"/>
                          </w:rPr>
                          <w:t>Hanteert het erfgoed met zorg</w:t>
                        </w:r>
                      </w:p>
                    </w:tc>
                    <w:tc>
                      <w:tcPr>
                        <w:tcW w:w="442" w:type="dxa"/>
                        <w:shd w:val="clear" w:color="auto" w:fill="FFFFFF" w:themeFill="background1"/>
                        <w:vAlign w:val="center"/>
                      </w:tcPr>
                      <w:p w14:paraId="44745703" w14:textId="77777777" w:rsidR="00EE65CC" w:rsidRDefault="00EE65CC" w:rsidP="00395700">
                        <w:pPr>
                          <w:spacing w:before="60" w:after="60"/>
                          <w:jc w:val="center"/>
                          <w:rPr>
                            <w:rFonts w:eastAsia="Times New Roman"/>
                            <w:sz w:val="24"/>
                            <w:szCs w:val="24"/>
                          </w:rPr>
                        </w:pPr>
                      </w:p>
                    </w:tc>
                    <w:tc>
                      <w:tcPr>
                        <w:tcW w:w="425" w:type="dxa"/>
                        <w:shd w:val="clear" w:color="auto" w:fill="FFFFFF" w:themeFill="background1"/>
                        <w:vAlign w:val="center"/>
                      </w:tcPr>
                      <w:p w14:paraId="3E3ADD84" w14:textId="77777777" w:rsidR="00EE65CC" w:rsidRPr="00002F4D" w:rsidRDefault="00EE65CC" w:rsidP="00395700">
                        <w:pPr>
                          <w:spacing w:before="60" w:after="60"/>
                          <w:jc w:val="center"/>
                          <w:rPr>
                            <w:rFonts w:eastAsia="Times New Roman"/>
                            <w:sz w:val="24"/>
                            <w:szCs w:val="24"/>
                          </w:rPr>
                        </w:pPr>
                      </w:p>
                    </w:tc>
                    <w:tc>
                      <w:tcPr>
                        <w:tcW w:w="425" w:type="dxa"/>
                        <w:shd w:val="clear" w:color="auto" w:fill="FFFFFF" w:themeFill="background1"/>
                        <w:vAlign w:val="center"/>
                      </w:tcPr>
                      <w:p w14:paraId="7350D91B" w14:textId="07738F35" w:rsidR="00EE65CC" w:rsidRPr="00002F4D" w:rsidRDefault="002A70FE" w:rsidP="00395700">
                        <w:pPr>
                          <w:spacing w:before="60" w:after="60"/>
                          <w:jc w:val="center"/>
                          <w:rPr>
                            <w:rFonts w:eastAsia="Times New Roman"/>
                            <w:sz w:val="24"/>
                            <w:szCs w:val="24"/>
                          </w:rPr>
                        </w:pPr>
                        <w:r>
                          <w:rPr>
                            <w:rFonts w:eastAsia="Times New Roman"/>
                            <w:sz w:val="24"/>
                            <w:szCs w:val="24"/>
                          </w:rPr>
                          <w:t>x</w:t>
                        </w:r>
                      </w:p>
                    </w:tc>
                  </w:tr>
                  <w:tr w:rsidR="00D9166E" w:rsidRPr="00406C52" w14:paraId="55ADB42B" w14:textId="77777777" w:rsidTr="00395700">
                    <w:tc>
                      <w:tcPr>
                        <w:tcW w:w="4663" w:type="dxa"/>
                        <w:shd w:val="clear" w:color="auto" w:fill="FFFFFF" w:themeFill="background1"/>
                      </w:tcPr>
                      <w:p w14:paraId="0662C090" w14:textId="10684F54" w:rsidR="00D9166E" w:rsidRPr="0064757D" w:rsidRDefault="00D9166E" w:rsidP="00D9166E">
                        <w:pPr>
                          <w:pStyle w:val="Lijstalinea"/>
                          <w:numPr>
                            <w:ilvl w:val="0"/>
                            <w:numId w:val="4"/>
                          </w:numPr>
                          <w:spacing w:before="60" w:after="60"/>
                          <w:ind w:left="321" w:hanging="321"/>
                          <w:rPr>
                            <w:rFonts w:eastAsia="Times New Roman"/>
                          </w:rPr>
                        </w:pPr>
                        <w:r>
                          <w:rPr>
                            <w:rFonts w:eastAsia="Times New Roman"/>
                          </w:rPr>
                          <w:lastRenderedPageBreak/>
                          <w:t>Past de specifieke veiligheidsvoorschriften van de organisatie toe</w:t>
                        </w:r>
                      </w:p>
                    </w:tc>
                    <w:tc>
                      <w:tcPr>
                        <w:tcW w:w="442" w:type="dxa"/>
                        <w:shd w:val="clear" w:color="auto" w:fill="FFFFFF" w:themeFill="background1"/>
                        <w:vAlign w:val="center"/>
                      </w:tcPr>
                      <w:p w14:paraId="15820864" w14:textId="77498DFC" w:rsidR="00D9166E" w:rsidRDefault="002A70FE" w:rsidP="00D9166E">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3888A105" w14:textId="77777777" w:rsidR="00D9166E" w:rsidRPr="00002F4D" w:rsidRDefault="00D9166E" w:rsidP="00D9166E">
                        <w:pPr>
                          <w:spacing w:before="60" w:after="60"/>
                          <w:jc w:val="center"/>
                          <w:rPr>
                            <w:rFonts w:eastAsia="Times New Roman"/>
                            <w:sz w:val="24"/>
                            <w:szCs w:val="24"/>
                          </w:rPr>
                        </w:pPr>
                      </w:p>
                    </w:tc>
                    <w:tc>
                      <w:tcPr>
                        <w:tcW w:w="425" w:type="dxa"/>
                        <w:shd w:val="clear" w:color="auto" w:fill="FFFFFF" w:themeFill="background1"/>
                        <w:vAlign w:val="center"/>
                      </w:tcPr>
                      <w:p w14:paraId="6C961B99" w14:textId="77777777" w:rsidR="00D9166E" w:rsidRPr="00002F4D" w:rsidRDefault="00D9166E" w:rsidP="00D9166E">
                        <w:pPr>
                          <w:spacing w:before="60" w:after="60"/>
                          <w:jc w:val="center"/>
                          <w:rPr>
                            <w:rFonts w:eastAsia="Times New Roman"/>
                            <w:sz w:val="24"/>
                            <w:szCs w:val="24"/>
                          </w:rPr>
                        </w:pPr>
                      </w:p>
                    </w:tc>
                  </w:tr>
                  <w:tr w:rsidR="00D9166E" w:rsidRPr="00406C52" w14:paraId="7441B646" w14:textId="77777777" w:rsidTr="00395700">
                    <w:tc>
                      <w:tcPr>
                        <w:tcW w:w="4663" w:type="dxa"/>
                        <w:shd w:val="clear" w:color="auto" w:fill="FFFFFF" w:themeFill="background1"/>
                      </w:tcPr>
                      <w:p w14:paraId="4714BBBA" w14:textId="0CB80264" w:rsidR="00D9166E" w:rsidRPr="0064757D" w:rsidRDefault="00D9166E" w:rsidP="00D9166E">
                        <w:pPr>
                          <w:pStyle w:val="Lijstalinea"/>
                          <w:numPr>
                            <w:ilvl w:val="0"/>
                            <w:numId w:val="4"/>
                          </w:numPr>
                          <w:spacing w:before="60" w:after="60"/>
                          <w:ind w:left="321" w:hanging="321"/>
                          <w:rPr>
                            <w:rFonts w:eastAsia="Times New Roman"/>
                          </w:rPr>
                        </w:pPr>
                        <w:r>
                          <w:rPr>
                            <w:rFonts w:eastAsia="Times New Roman"/>
                          </w:rPr>
                          <w:t>Signaleert eventuele schade aan de verantwoordelijke</w:t>
                        </w:r>
                      </w:p>
                    </w:tc>
                    <w:tc>
                      <w:tcPr>
                        <w:tcW w:w="442" w:type="dxa"/>
                        <w:shd w:val="clear" w:color="auto" w:fill="FFFFFF" w:themeFill="background1"/>
                        <w:vAlign w:val="center"/>
                      </w:tcPr>
                      <w:p w14:paraId="01729B87" w14:textId="071D009E" w:rsidR="00D9166E" w:rsidRDefault="005A2F6C" w:rsidP="00D9166E">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24C52C10" w14:textId="77777777" w:rsidR="00D9166E" w:rsidRPr="00002F4D" w:rsidRDefault="00D9166E" w:rsidP="00D9166E">
                        <w:pPr>
                          <w:spacing w:before="60" w:after="60"/>
                          <w:jc w:val="center"/>
                          <w:rPr>
                            <w:rFonts w:eastAsia="Times New Roman"/>
                            <w:sz w:val="24"/>
                            <w:szCs w:val="24"/>
                          </w:rPr>
                        </w:pPr>
                      </w:p>
                    </w:tc>
                    <w:tc>
                      <w:tcPr>
                        <w:tcW w:w="425" w:type="dxa"/>
                        <w:shd w:val="clear" w:color="auto" w:fill="FFFFFF" w:themeFill="background1"/>
                        <w:vAlign w:val="center"/>
                      </w:tcPr>
                      <w:p w14:paraId="3B38271F" w14:textId="77777777" w:rsidR="00D9166E" w:rsidRPr="00002F4D" w:rsidRDefault="00D9166E" w:rsidP="00D9166E">
                        <w:pPr>
                          <w:spacing w:before="60" w:after="60"/>
                          <w:jc w:val="center"/>
                          <w:rPr>
                            <w:rFonts w:eastAsia="Times New Roman"/>
                            <w:sz w:val="24"/>
                            <w:szCs w:val="24"/>
                          </w:rPr>
                        </w:pPr>
                      </w:p>
                    </w:tc>
                  </w:tr>
                </w:tbl>
                <w:p w14:paraId="3F082016" w14:textId="77777777" w:rsidR="00460B8E" w:rsidRPr="00002F4D" w:rsidRDefault="00460B8E" w:rsidP="00395700">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460B8E" w:rsidRPr="003876D3" w14:paraId="31C8B6B7" w14:textId="77777777" w:rsidTr="00395700">
                    <w:tc>
                      <w:tcPr>
                        <w:tcW w:w="3685" w:type="dxa"/>
                      </w:tcPr>
                      <w:p w14:paraId="35C3C0D0" w14:textId="66FCBF0C" w:rsidR="00460B8E" w:rsidRPr="000E55CD" w:rsidRDefault="004469A8" w:rsidP="00395700">
                        <w:pPr>
                          <w:pStyle w:val="Lijstalinea"/>
                          <w:numPr>
                            <w:ilvl w:val="0"/>
                            <w:numId w:val="4"/>
                          </w:numPr>
                          <w:ind w:left="318" w:hanging="284"/>
                          <w:rPr>
                            <w:rFonts w:eastAsia="Times New Roman"/>
                            <w:lang w:val="en-US"/>
                          </w:rPr>
                        </w:pPr>
                        <w:r w:rsidRPr="005B204F">
                          <w:rPr>
                            <w:rFonts w:eastAsia="Times New Roman"/>
                          </w:rPr>
                          <w:lastRenderedPageBreak/>
                          <w:t xml:space="preserve">Kennis van </w:t>
                        </w:r>
                        <w:r w:rsidR="00CD154A">
                          <w:rPr>
                            <w:rFonts w:eastAsia="Times New Roman"/>
                          </w:rPr>
                          <w:t>eth</w:t>
                        </w:r>
                        <w:r w:rsidRPr="005B204F">
                          <w:rPr>
                            <w:rFonts w:eastAsia="Times New Roman"/>
                          </w:rPr>
                          <w:t>ische codes (</w:t>
                        </w:r>
                        <w:r w:rsidR="00493E19">
                          <w:rPr>
                            <w:rFonts w:eastAsia="Times New Roman"/>
                          </w:rPr>
                          <w:t xml:space="preserve">bv. </w:t>
                        </w:r>
                        <w:r w:rsidRPr="000E55CD">
                          <w:rPr>
                            <w:rFonts w:eastAsia="Times New Roman"/>
                            <w:lang w:val="en-US"/>
                          </w:rPr>
                          <w:t xml:space="preserve">ICOM, </w:t>
                        </w:r>
                        <w:r w:rsidR="008E4131">
                          <w:rPr>
                            <w:rFonts w:eastAsia="Times New Roman"/>
                            <w:lang w:val="en-US"/>
                          </w:rPr>
                          <w:t>ICOMOS</w:t>
                        </w:r>
                        <w:r w:rsidR="008E4131">
                          <w:rPr>
                            <w:rFonts w:eastAsia="Times New Roman"/>
                            <w:lang w:val="en-US"/>
                          </w:rPr>
                          <w:t>,</w:t>
                        </w:r>
                        <w:r w:rsidR="008E4131" w:rsidRPr="000E55CD">
                          <w:rPr>
                            <w:rFonts w:eastAsia="Times New Roman"/>
                            <w:lang w:val="en-US"/>
                          </w:rPr>
                          <w:t xml:space="preserve"> </w:t>
                        </w:r>
                        <w:r w:rsidRPr="000E55CD">
                          <w:rPr>
                            <w:rFonts w:eastAsia="Times New Roman"/>
                            <w:lang w:val="en-US"/>
                          </w:rPr>
                          <w:t>ECCO, IFLA, ICA,</w:t>
                        </w:r>
                        <w:r w:rsidR="00C84402" w:rsidRPr="000E55CD">
                          <w:rPr>
                            <w:rFonts w:eastAsia="Times New Roman"/>
                            <w:lang w:val="en-US"/>
                          </w:rPr>
                          <w:t xml:space="preserve"> UNESCO</w:t>
                        </w:r>
                        <w:r w:rsidR="007F0F47">
                          <w:rPr>
                            <w:rFonts w:eastAsia="Times New Roman"/>
                            <w:lang w:val="en-US"/>
                          </w:rPr>
                          <w:t xml:space="preserve"> </w:t>
                        </w:r>
                        <w:r w:rsidRPr="000E55CD">
                          <w:rPr>
                            <w:rFonts w:eastAsia="Times New Roman"/>
                            <w:lang w:val="en-US"/>
                          </w:rPr>
                          <w:t>...)</w:t>
                        </w:r>
                      </w:p>
                    </w:tc>
                  </w:tr>
                  <w:tr w:rsidR="00460B8E" w14:paraId="2AC926F2" w14:textId="77777777" w:rsidTr="00395700">
                    <w:tc>
                      <w:tcPr>
                        <w:tcW w:w="3685" w:type="dxa"/>
                      </w:tcPr>
                      <w:p w14:paraId="7ACB57E4" w14:textId="5CBA42EB" w:rsidR="00BD3120" w:rsidRDefault="000357BA" w:rsidP="00D96F73">
                        <w:pPr>
                          <w:pStyle w:val="Lijstalinea"/>
                          <w:numPr>
                            <w:ilvl w:val="0"/>
                            <w:numId w:val="4"/>
                          </w:numPr>
                          <w:ind w:left="357" w:hanging="357"/>
                          <w:rPr>
                            <w:rFonts w:eastAsia="Times New Roman"/>
                          </w:rPr>
                        </w:pPr>
                        <w:r w:rsidRPr="00385ADF">
                          <w:rPr>
                            <w:rFonts w:eastAsia="Times New Roman"/>
                            <w:highlight w:val="yellow"/>
                          </w:rPr>
                          <w:t>Grondige</w:t>
                        </w:r>
                        <w:r>
                          <w:rPr>
                            <w:rFonts w:eastAsia="Times New Roman"/>
                          </w:rPr>
                          <w:t xml:space="preserve"> k</w:t>
                        </w:r>
                        <w:r w:rsidR="00BD3120" w:rsidRPr="00D96F73">
                          <w:rPr>
                            <w:rFonts w:eastAsia="Times New Roman"/>
                          </w:rPr>
                          <w:t>ennis van internationale registratie- en digitaliseringsstandaarden</w:t>
                        </w:r>
                        <w:r w:rsidR="00B44843">
                          <w:rPr>
                            <w:rFonts w:eastAsia="Times New Roman"/>
                          </w:rPr>
                          <w:t xml:space="preserve"> (bv.</w:t>
                        </w:r>
                        <w:r w:rsidR="00BD3120" w:rsidRPr="00D96F73">
                          <w:rPr>
                            <w:rFonts w:eastAsia="Times New Roman"/>
                          </w:rPr>
                          <w:t xml:space="preserve"> </w:t>
                        </w:r>
                        <w:r w:rsidR="00493E19">
                          <w:rPr>
                            <w:rFonts w:eastAsia="Times New Roman"/>
                          </w:rPr>
                          <w:t xml:space="preserve">CEN, </w:t>
                        </w:r>
                        <w:r w:rsidR="00BD3120" w:rsidRPr="00D96F73">
                          <w:rPr>
                            <w:rFonts w:eastAsia="Times New Roman"/>
                          </w:rPr>
                          <w:t>CIDOC, CEST en Invulboek Objecten in het bijzonder, COMETA-model voor (deel)collectiebeschrijvinge</w:t>
                        </w:r>
                        <w:r w:rsidR="009F472E">
                          <w:rPr>
                            <w:rFonts w:eastAsia="Times New Roman"/>
                          </w:rPr>
                          <w:t>n</w:t>
                        </w:r>
                        <w:r w:rsidR="00CA5B2F">
                          <w:rPr>
                            <w:rFonts w:eastAsia="Times New Roman"/>
                          </w:rPr>
                          <w:t xml:space="preserve"> </w:t>
                        </w:r>
                        <w:r w:rsidR="007276B3">
                          <w:rPr>
                            <w:rFonts w:eastAsia="Times New Roman"/>
                          </w:rPr>
                          <w:t>…</w:t>
                        </w:r>
                        <w:r w:rsidR="00493E19">
                          <w:rPr>
                            <w:rFonts w:eastAsia="Times New Roman"/>
                          </w:rPr>
                          <w:t>)</w:t>
                        </w:r>
                      </w:p>
                      <w:p w14:paraId="7B280DAC" w14:textId="250B3E6A" w:rsidR="00C41A01" w:rsidRDefault="00C41A01" w:rsidP="00D96F73">
                        <w:pPr>
                          <w:pStyle w:val="Lijstalinea"/>
                          <w:numPr>
                            <w:ilvl w:val="0"/>
                            <w:numId w:val="4"/>
                          </w:numPr>
                          <w:ind w:left="357" w:hanging="357"/>
                          <w:rPr>
                            <w:rFonts w:eastAsia="Times New Roman"/>
                            <w:lang w:val="en-US"/>
                          </w:rPr>
                        </w:pPr>
                        <w:r>
                          <w:rPr>
                            <w:rFonts w:eastAsia="Times New Roman"/>
                          </w:rPr>
                          <w:t xml:space="preserve">Kennis van externe erfgoedbronnen/authority files (bv. </w:t>
                        </w:r>
                        <w:r w:rsidRPr="000E55CD">
                          <w:rPr>
                            <w:rFonts w:eastAsia="Times New Roman"/>
                            <w:lang w:val="en-US"/>
                          </w:rPr>
                          <w:t>AAT, Iconclass, RKDartists, ULAN, VIAF</w:t>
                        </w:r>
                        <w:r w:rsidR="00CA5B2F">
                          <w:rPr>
                            <w:rFonts w:eastAsia="Times New Roman"/>
                            <w:lang w:val="en-US"/>
                          </w:rPr>
                          <w:t xml:space="preserve"> </w:t>
                        </w:r>
                        <w:r w:rsidRPr="000E55CD">
                          <w:rPr>
                            <w:rFonts w:eastAsia="Times New Roman"/>
                            <w:lang w:val="en-US"/>
                          </w:rPr>
                          <w:t>…)</w:t>
                        </w:r>
                      </w:p>
                      <w:p w14:paraId="3B66341C" w14:textId="20E04174" w:rsidR="00EC1B36" w:rsidRPr="00EC1B36" w:rsidRDefault="00EC1B36" w:rsidP="00D96F73">
                        <w:pPr>
                          <w:pStyle w:val="Lijstalinea"/>
                          <w:numPr>
                            <w:ilvl w:val="0"/>
                            <w:numId w:val="4"/>
                          </w:numPr>
                          <w:ind w:left="357" w:hanging="357"/>
                          <w:rPr>
                            <w:rFonts w:eastAsia="Times New Roman"/>
                          </w:rPr>
                        </w:pPr>
                        <w:r w:rsidRPr="00EC1B36">
                          <w:rPr>
                            <w:rFonts w:eastAsia="Times New Roman"/>
                          </w:rPr>
                          <w:lastRenderedPageBreak/>
                          <w:t>Kennis van de veiligheidsvoorschriften van de or</w:t>
                        </w:r>
                        <w:r>
                          <w:rPr>
                            <w:rFonts w:eastAsia="Times New Roman"/>
                          </w:rPr>
                          <w:t>ganisatie</w:t>
                        </w:r>
                      </w:p>
                      <w:p w14:paraId="7C166B6F" w14:textId="0C9E488D" w:rsidR="00460B8E" w:rsidRDefault="00D96F73" w:rsidP="00395700">
                        <w:pPr>
                          <w:pStyle w:val="Lijstalinea"/>
                          <w:numPr>
                            <w:ilvl w:val="0"/>
                            <w:numId w:val="4"/>
                          </w:numPr>
                          <w:ind w:left="318" w:hanging="284"/>
                          <w:rPr>
                            <w:rFonts w:eastAsia="Times New Roman"/>
                          </w:rPr>
                        </w:pPr>
                        <w:r w:rsidRPr="00D96F73">
                          <w:rPr>
                            <w:rFonts w:eastAsia="Times New Roman"/>
                          </w:rPr>
                          <w:t xml:space="preserve">Kennis van methodologie en procedures voor </w:t>
                        </w:r>
                        <w:r w:rsidR="00481580">
                          <w:rPr>
                            <w:rFonts w:eastAsia="Times New Roman"/>
                          </w:rPr>
                          <w:t xml:space="preserve">inventarisatie en/of </w:t>
                        </w:r>
                        <w:r w:rsidRPr="00D96F73">
                          <w:rPr>
                            <w:rFonts w:eastAsia="Times New Roman"/>
                          </w:rPr>
                          <w:t>collectiemanagement (</w:t>
                        </w:r>
                        <w:r w:rsidR="00481580">
                          <w:rPr>
                            <w:rFonts w:eastAsia="Times New Roman"/>
                          </w:rPr>
                          <w:t xml:space="preserve">bv. </w:t>
                        </w:r>
                        <w:r w:rsidRPr="00D96F73">
                          <w:rPr>
                            <w:rFonts w:eastAsia="Times New Roman"/>
                          </w:rPr>
                          <w:t>SPECTRUM</w:t>
                        </w:r>
                        <w:r w:rsidR="007276B3">
                          <w:rPr>
                            <w:rFonts w:eastAsia="Times New Roman"/>
                          </w:rPr>
                          <w:t>,…</w:t>
                        </w:r>
                        <w:r>
                          <w:rPr>
                            <w:rFonts w:eastAsia="Times New Roman"/>
                          </w:rPr>
                          <w:t>)</w:t>
                        </w:r>
                      </w:p>
                      <w:p w14:paraId="507C50EC" w14:textId="1E70872A" w:rsidR="002F6621" w:rsidRDefault="0082319D" w:rsidP="00395700">
                        <w:pPr>
                          <w:pStyle w:val="Lijstalinea"/>
                          <w:numPr>
                            <w:ilvl w:val="0"/>
                            <w:numId w:val="4"/>
                          </w:numPr>
                          <w:ind w:left="318" w:hanging="284"/>
                          <w:rPr>
                            <w:rFonts w:eastAsia="Times New Roman"/>
                          </w:rPr>
                        </w:pPr>
                        <w:r>
                          <w:rPr>
                            <w:rFonts w:eastAsia="Times New Roman"/>
                          </w:rPr>
                          <w:t>Basisk</w:t>
                        </w:r>
                        <w:r w:rsidR="002F6621">
                          <w:rPr>
                            <w:rFonts w:eastAsia="Times New Roman"/>
                          </w:rPr>
                          <w:t xml:space="preserve">ennis van </w:t>
                        </w:r>
                        <w:r w:rsidR="00E548D7">
                          <w:rPr>
                            <w:rFonts w:eastAsia="Times New Roman"/>
                          </w:rPr>
                          <w:t>relevante</w:t>
                        </w:r>
                        <w:r w:rsidR="002F6621">
                          <w:rPr>
                            <w:rFonts w:eastAsia="Times New Roman"/>
                          </w:rPr>
                          <w:t xml:space="preserve"> Europese wetgeving rond databescherming en online privacy</w:t>
                        </w:r>
                      </w:p>
                      <w:p w14:paraId="6168A684" w14:textId="77777777" w:rsidR="00D9166E" w:rsidRPr="00D9166E" w:rsidRDefault="00D9166E" w:rsidP="00D9166E">
                        <w:pPr>
                          <w:pStyle w:val="Lijstalinea"/>
                          <w:numPr>
                            <w:ilvl w:val="0"/>
                            <w:numId w:val="4"/>
                          </w:numPr>
                          <w:rPr>
                            <w:rFonts w:eastAsia="Times New Roman"/>
                          </w:rPr>
                        </w:pPr>
                        <w:r w:rsidRPr="00D9166E">
                          <w:rPr>
                            <w:rFonts w:eastAsia="Times New Roman"/>
                          </w:rPr>
                          <w:t>Kennis van de 10 schadefactoren (Canadian Conservation Institute)</w:t>
                        </w:r>
                      </w:p>
                      <w:p w14:paraId="50A1442D" w14:textId="4A5F26FF" w:rsidR="00D9166E" w:rsidRDefault="00473D3B" w:rsidP="00395700">
                        <w:pPr>
                          <w:pStyle w:val="Lijstalinea"/>
                          <w:numPr>
                            <w:ilvl w:val="0"/>
                            <w:numId w:val="4"/>
                          </w:numPr>
                          <w:ind w:left="318" w:hanging="284"/>
                          <w:rPr>
                            <w:rFonts w:eastAsia="Times New Roman"/>
                          </w:rPr>
                        </w:pPr>
                        <w:r>
                          <w:rPr>
                            <w:rFonts w:eastAsia="Times New Roman"/>
                          </w:rPr>
                          <w:t>Grondige k</w:t>
                        </w:r>
                        <w:r w:rsidR="00260133">
                          <w:rPr>
                            <w:rFonts w:eastAsia="Times New Roman"/>
                          </w:rPr>
                          <w:t>ennis van</w:t>
                        </w:r>
                        <w:r w:rsidR="00F24EC9">
                          <w:rPr>
                            <w:rFonts w:eastAsia="Times New Roman"/>
                          </w:rPr>
                          <w:t xml:space="preserve"> informatiebeheer</w:t>
                        </w:r>
                      </w:p>
                      <w:p w14:paraId="0324832E" w14:textId="2D825F9A" w:rsidR="00460B8E" w:rsidRPr="005B204F" w:rsidRDefault="00460B8E" w:rsidP="00460B8E">
                        <w:pPr>
                          <w:pStyle w:val="Lijstalinea"/>
                          <w:ind w:left="318"/>
                          <w:rPr>
                            <w:rFonts w:eastAsia="Times New Roman"/>
                          </w:rPr>
                        </w:pPr>
                      </w:p>
                    </w:tc>
                  </w:tr>
                </w:tbl>
                <w:p w14:paraId="01E7E457" w14:textId="77777777" w:rsidR="00460B8E" w:rsidRPr="006E34F6" w:rsidRDefault="00460B8E" w:rsidP="00395700">
                  <w:pPr>
                    <w:spacing w:before="100" w:beforeAutospacing="1" w:after="100" w:afterAutospacing="1"/>
                    <w:rPr>
                      <w:rFonts w:eastAsia="Times New Roman"/>
                      <w:sz w:val="24"/>
                      <w:szCs w:val="24"/>
                    </w:rPr>
                  </w:pPr>
                </w:p>
              </w:tc>
            </w:tr>
          </w:tbl>
          <w:p w14:paraId="1630A989" w14:textId="77777777" w:rsidR="00460B8E" w:rsidRPr="00B20DEB" w:rsidRDefault="00460B8E" w:rsidP="00395700">
            <w:pPr>
              <w:spacing w:before="100" w:beforeAutospacing="1" w:after="100" w:afterAutospacing="1"/>
              <w:rPr>
                <w:rFonts w:eastAsia="Times New Roman"/>
                <w:sz w:val="2"/>
                <w:szCs w:val="2"/>
              </w:rPr>
            </w:pPr>
          </w:p>
        </w:tc>
      </w:tr>
      <w:tr w:rsidR="000400AF" w:rsidRPr="0064757D" w14:paraId="2B4B93C1" w14:textId="77777777" w:rsidTr="00CF7C46">
        <w:tc>
          <w:tcPr>
            <w:tcW w:w="9782" w:type="dxa"/>
            <w:gridSpan w:val="5"/>
            <w:shd w:val="clear" w:color="auto" w:fill="F2F2F2" w:themeFill="background1" w:themeFillShade="F2"/>
            <w:tcMar>
              <w:left w:w="0" w:type="dxa"/>
              <w:right w:w="0" w:type="dxa"/>
            </w:tcMar>
          </w:tcPr>
          <w:p w14:paraId="6089E47E" w14:textId="77777777" w:rsidR="000400AF" w:rsidRPr="00C04AB8" w:rsidRDefault="000400AF" w:rsidP="00395700">
            <w:pPr>
              <w:tabs>
                <w:tab w:val="left" w:pos="4800"/>
              </w:tabs>
              <w:rPr>
                <w:rFonts w:eastAsia="Times New Roman"/>
                <w:b/>
                <w:sz w:val="2"/>
                <w:szCs w:val="24"/>
              </w:rPr>
            </w:pPr>
            <w:bookmarkStart w:id="1" w:name="_Hlk20986932"/>
          </w:p>
          <w:p w14:paraId="250F9CE0" w14:textId="450CC4C2" w:rsidR="000400AF" w:rsidRPr="00FD4BEB" w:rsidRDefault="000400AF" w:rsidP="00395700">
            <w:pPr>
              <w:pStyle w:val="Lijstalinea"/>
              <w:numPr>
                <w:ilvl w:val="0"/>
                <w:numId w:val="20"/>
              </w:numPr>
              <w:tabs>
                <w:tab w:val="left" w:pos="4800"/>
              </w:tabs>
              <w:spacing w:before="100" w:after="120"/>
              <w:ind w:left="567" w:hanging="357"/>
              <w:contextualSpacing w:val="0"/>
              <w:rPr>
                <w:rFonts w:eastAsia="Times New Roman"/>
                <w:b/>
                <w:sz w:val="24"/>
                <w:szCs w:val="24"/>
              </w:rPr>
            </w:pPr>
            <w:r w:rsidRPr="00F11512">
              <w:rPr>
                <w:rFonts w:eastAsia="Times New Roman"/>
                <w:b/>
                <w:szCs w:val="24"/>
              </w:rPr>
              <w:t xml:space="preserve">Gaat op een </w:t>
            </w:r>
            <w:r>
              <w:rPr>
                <w:rFonts w:eastAsia="Times New Roman"/>
                <w:b/>
                <w:szCs w:val="24"/>
              </w:rPr>
              <w:t xml:space="preserve">respectvolle en deskundige manier om met </w:t>
            </w:r>
            <w:r w:rsidR="00E61281">
              <w:rPr>
                <w:rFonts w:eastAsia="Times New Roman"/>
                <w:b/>
                <w:szCs w:val="24"/>
              </w:rPr>
              <w:t xml:space="preserve">de </w:t>
            </w:r>
            <w:r>
              <w:rPr>
                <w:rFonts w:eastAsia="Times New Roman"/>
                <w:b/>
                <w:szCs w:val="24"/>
              </w:rPr>
              <w:t>erfgoedgemeenschap</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0400AF" w:rsidRPr="0064757D" w14:paraId="62827F96" w14:textId="77777777" w:rsidTr="00395700">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0400AF" w:rsidRPr="0064757D" w14:paraId="22A577CB" w14:textId="77777777" w:rsidTr="00395700">
                    <w:tc>
                      <w:tcPr>
                        <w:tcW w:w="4663" w:type="dxa"/>
                        <w:shd w:val="clear" w:color="auto" w:fill="FFFFFF" w:themeFill="background1"/>
                      </w:tcPr>
                      <w:p w14:paraId="630214D1" w14:textId="0801E2F9" w:rsidR="000400AF" w:rsidRPr="0064757D" w:rsidRDefault="009F472E" w:rsidP="00395700">
                        <w:pPr>
                          <w:pStyle w:val="Lijstalinea"/>
                          <w:numPr>
                            <w:ilvl w:val="0"/>
                            <w:numId w:val="4"/>
                          </w:numPr>
                          <w:spacing w:before="60" w:after="60"/>
                          <w:ind w:left="321" w:hanging="321"/>
                          <w:rPr>
                            <w:rFonts w:eastAsia="Times New Roman"/>
                          </w:rPr>
                        </w:pPr>
                        <w:r w:rsidRPr="0064757D">
                          <w:rPr>
                            <w:rFonts w:eastAsia="Times New Roman"/>
                          </w:rPr>
                          <w:t xml:space="preserve">Past de </w:t>
                        </w:r>
                        <w:r w:rsidR="003E68C7">
                          <w:rPr>
                            <w:rFonts w:eastAsia="Times New Roman"/>
                          </w:rPr>
                          <w:t xml:space="preserve">specifieke </w:t>
                        </w:r>
                        <w:r w:rsidRPr="0064757D">
                          <w:rPr>
                            <w:rFonts w:eastAsia="Times New Roman"/>
                          </w:rPr>
                          <w:t xml:space="preserve">ethische </w:t>
                        </w:r>
                        <w:r w:rsidR="0064757D" w:rsidRPr="0064757D">
                          <w:rPr>
                            <w:rFonts w:eastAsia="Times New Roman"/>
                          </w:rPr>
                          <w:t>codes toe</w:t>
                        </w:r>
                      </w:p>
                    </w:tc>
                    <w:tc>
                      <w:tcPr>
                        <w:tcW w:w="442" w:type="dxa"/>
                        <w:shd w:val="clear" w:color="auto" w:fill="FFFFFF" w:themeFill="background1"/>
                        <w:vAlign w:val="center"/>
                      </w:tcPr>
                      <w:p w14:paraId="61E56ECA" w14:textId="1CDD11E7" w:rsidR="000400AF" w:rsidRPr="0064757D" w:rsidRDefault="00086DEF"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39D8258F" w14:textId="77777777" w:rsidR="000400AF" w:rsidRPr="0064757D" w:rsidRDefault="000400AF" w:rsidP="00395700">
                        <w:pPr>
                          <w:spacing w:before="60" w:after="60"/>
                          <w:jc w:val="center"/>
                          <w:rPr>
                            <w:rFonts w:eastAsia="Times New Roman"/>
                            <w:sz w:val="24"/>
                            <w:szCs w:val="24"/>
                          </w:rPr>
                        </w:pPr>
                      </w:p>
                    </w:tc>
                    <w:tc>
                      <w:tcPr>
                        <w:tcW w:w="425" w:type="dxa"/>
                        <w:shd w:val="clear" w:color="auto" w:fill="FFFFFF" w:themeFill="background1"/>
                        <w:vAlign w:val="center"/>
                      </w:tcPr>
                      <w:p w14:paraId="3425A130" w14:textId="77777777" w:rsidR="000400AF" w:rsidRPr="0064757D" w:rsidRDefault="000400AF" w:rsidP="00395700">
                        <w:pPr>
                          <w:spacing w:before="60" w:after="60"/>
                          <w:jc w:val="center"/>
                          <w:rPr>
                            <w:rFonts w:eastAsia="Times New Roman"/>
                            <w:sz w:val="24"/>
                            <w:szCs w:val="24"/>
                          </w:rPr>
                        </w:pPr>
                      </w:p>
                    </w:tc>
                  </w:tr>
                  <w:tr w:rsidR="000400AF" w:rsidRPr="0064757D" w14:paraId="700FC351" w14:textId="77777777" w:rsidTr="00395700">
                    <w:tc>
                      <w:tcPr>
                        <w:tcW w:w="4663" w:type="dxa"/>
                        <w:shd w:val="clear" w:color="auto" w:fill="FFFFFF" w:themeFill="background1"/>
                      </w:tcPr>
                      <w:p w14:paraId="40F179EB" w14:textId="5C8F95A7" w:rsidR="000400AF" w:rsidRPr="0064757D" w:rsidRDefault="00056F5E" w:rsidP="00395700">
                        <w:pPr>
                          <w:pStyle w:val="Lijstalinea"/>
                          <w:numPr>
                            <w:ilvl w:val="0"/>
                            <w:numId w:val="4"/>
                          </w:numPr>
                          <w:spacing w:before="60" w:after="60"/>
                          <w:ind w:left="321" w:hanging="321"/>
                          <w:rPr>
                            <w:rFonts w:eastAsia="Times New Roman"/>
                          </w:rPr>
                        </w:pPr>
                        <w:r w:rsidRPr="00363F75">
                          <w:rPr>
                            <w:rFonts w:eastAsia="Times New Roman"/>
                          </w:rPr>
                          <w:t xml:space="preserve">Motiveert </w:t>
                        </w:r>
                        <w:r w:rsidR="00E61281">
                          <w:rPr>
                            <w:rFonts w:eastAsia="Times New Roman"/>
                          </w:rPr>
                          <w:t xml:space="preserve">de </w:t>
                        </w:r>
                        <w:r w:rsidRPr="00363F75">
                          <w:rPr>
                            <w:rFonts w:eastAsia="Times New Roman"/>
                          </w:rPr>
                          <w:t xml:space="preserve">erfgoedgemeenschap voor de registratie en digitalisering van </w:t>
                        </w:r>
                        <w:r w:rsidR="00E220DA">
                          <w:rPr>
                            <w:rFonts w:eastAsia="Times New Roman"/>
                          </w:rPr>
                          <w:t>erfgoed</w:t>
                        </w:r>
                        <w:r w:rsidRPr="00363F75">
                          <w:rPr>
                            <w:rFonts w:eastAsia="Times New Roman"/>
                          </w:rPr>
                          <w:t xml:space="preserve"> met respect voor de mogelijkheden van de betrokkenen</w:t>
                        </w:r>
                      </w:p>
                    </w:tc>
                    <w:tc>
                      <w:tcPr>
                        <w:tcW w:w="442" w:type="dxa"/>
                        <w:shd w:val="clear" w:color="auto" w:fill="FFFFFF" w:themeFill="background1"/>
                        <w:vAlign w:val="center"/>
                      </w:tcPr>
                      <w:p w14:paraId="0ADEF7AD" w14:textId="112F4652" w:rsidR="000400AF" w:rsidRPr="0064757D" w:rsidRDefault="000400AF" w:rsidP="00395700">
                        <w:pPr>
                          <w:spacing w:before="60" w:after="60"/>
                          <w:jc w:val="center"/>
                          <w:rPr>
                            <w:rFonts w:eastAsia="Times New Roman"/>
                            <w:sz w:val="24"/>
                            <w:szCs w:val="24"/>
                          </w:rPr>
                        </w:pPr>
                      </w:p>
                    </w:tc>
                    <w:tc>
                      <w:tcPr>
                        <w:tcW w:w="425" w:type="dxa"/>
                        <w:shd w:val="clear" w:color="auto" w:fill="FFFFFF" w:themeFill="background1"/>
                        <w:vAlign w:val="center"/>
                      </w:tcPr>
                      <w:p w14:paraId="26D07061" w14:textId="490AF71D" w:rsidR="000400AF" w:rsidRPr="0064757D" w:rsidRDefault="00AE160B"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25740C7C" w14:textId="3B7B0861" w:rsidR="000400AF" w:rsidRPr="0064757D" w:rsidRDefault="000400AF" w:rsidP="00395700">
                        <w:pPr>
                          <w:spacing w:before="60" w:after="60"/>
                          <w:jc w:val="center"/>
                          <w:rPr>
                            <w:rFonts w:eastAsia="Times New Roman"/>
                            <w:sz w:val="24"/>
                            <w:szCs w:val="24"/>
                          </w:rPr>
                        </w:pPr>
                      </w:p>
                    </w:tc>
                  </w:tr>
                  <w:tr w:rsidR="001D754A" w:rsidRPr="0064757D" w14:paraId="5BA75B15" w14:textId="77777777" w:rsidTr="00395700">
                    <w:tc>
                      <w:tcPr>
                        <w:tcW w:w="4663" w:type="dxa"/>
                        <w:shd w:val="clear" w:color="auto" w:fill="FFFFFF" w:themeFill="background1"/>
                      </w:tcPr>
                      <w:p w14:paraId="2A2D3781" w14:textId="47771DAB" w:rsidR="001D754A" w:rsidRDefault="001F1B35" w:rsidP="00395700">
                        <w:pPr>
                          <w:pStyle w:val="Lijstalinea"/>
                          <w:numPr>
                            <w:ilvl w:val="0"/>
                            <w:numId w:val="4"/>
                          </w:numPr>
                          <w:spacing w:before="60" w:after="60"/>
                          <w:ind w:left="321" w:hanging="321"/>
                          <w:rPr>
                            <w:rFonts w:eastAsia="Times New Roman"/>
                          </w:rPr>
                        </w:pPr>
                        <w:r>
                          <w:rPr>
                            <w:rFonts w:eastAsia="Times New Roman"/>
                          </w:rPr>
                          <w:t>Respecteert en e</w:t>
                        </w:r>
                        <w:r w:rsidR="00056F5E">
                          <w:rPr>
                            <w:rFonts w:eastAsia="Times New Roman"/>
                          </w:rPr>
                          <w:t xml:space="preserve">rkent de waarde </w:t>
                        </w:r>
                        <w:r w:rsidR="005A2D4E">
                          <w:rPr>
                            <w:rFonts w:eastAsia="Times New Roman"/>
                          </w:rPr>
                          <w:t xml:space="preserve">en diversiteit </w:t>
                        </w:r>
                        <w:r w:rsidR="0025761C">
                          <w:rPr>
                            <w:rFonts w:eastAsia="Times New Roman"/>
                          </w:rPr>
                          <w:t xml:space="preserve">van </w:t>
                        </w:r>
                        <w:r w:rsidR="005A2D4E">
                          <w:rPr>
                            <w:rFonts w:eastAsia="Times New Roman"/>
                          </w:rPr>
                          <w:t xml:space="preserve">de </w:t>
                        </w:r>
                        <w:r w:rsidR="00056F5E">
                          <w:rPr>
                            <w:rFonts w:eastAsia="Times New Roman"/>
                          </w:rPr>
                          <w:t>erfgoedgemeenschap</w:t>
                        </w:r>
                      </w:p>
                    </w:tc>
                    <w:tc>
                      <w:tcPr>
                        <w:tcW w:w="442" w:type="dxa"/>
                        <w:shd w:val="clear" w:color="auto" w:fill="FFFFFF" w:themeFill="background1"/>
                        <w:vAlign w:val="center"/>
                      </w:tcPr>
                      <w:p w14:paraId="23B72369" w14:textId="3F83DF98" w:rsidR="001D754A" w:rsidRPr="0064757D" w:rsidRDefault="001D754A" w:rsidP="00395700">
                        <w:pPr>
                          <w:spacing w:before="60" w:after="60"/>
                          <w:jc w:val="center"/>
                          <w:rPr>
                            <w:rFonts w:eastAsia="Times New Roman"/>
                            <w:sz w:val="24"/>
                            <w:szCs w:val="24"/>
                          </w:rPr>
                        </w:pPr>
                      </w:p>
                    </w:tc>
                    <w:tc>
                      <w:tcPr>
                        <w:tcW w:w="425" w:type="dxa"/>
                        <w:shd w:val="clear" w:color="auto" w:fill="FFFFFF" w:themeFill="background1"/>
                        <w:vAlign w:val="center"/>
                      </w:tcPr>
                      <w:p w14:paraId="43D63AED" w14:textId="4125B07F" w:rsidR="001D754A" w:rsidRPr="0064757D" w:rsidRDefault="00A30D8E"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0C9F7064" w14:textId="77777777" w:rsidR="001D754A" w:rsidRPr="0064757D" w:rsidRDefault="001D754A" w:rsidP="00395700">
                        <w:pPr>
                          <w:spacing w:before="60" w:after="60"/>
                          <w:jc w:val="center"/>
                          <w:rPr>
                            <w:rFonts w:eastAsia="Times New Roman"/>
                            <w:sz w:val="24"/>
                            <w:szCs w:val="24"/>
                          </w:rPr>
                        </w:pPr>
                      </w:p>
                    </w:tc>
                  </w:tr>
                  <w:tr w:rsidR="00811AAA" w:rsidRPr="0064757D" w14:paraId="63450F32" w14:textId="77777777" w:rsidTr="00395700">
                    <w:tc>
                      <w:tcPr>
                        <w:tcW w:w="4663" w:type="dxa"/>
                        <w:shd w:val="clear" w:color="auto" w:fill="FFFFFF" w:themeFill="background1"/>
                      </w:tcPr>
                      <w:p w14:paraId="292C72C0" w14:textId="1F240D16" w:rsidR="00811AAA" w:rsidRDefault="00B40168" w:rsidP="00395700">
                        <w:pPr>
                          <w:pStyle w:val="Lijstalinea"/>
                          <w:numPr>
                            <w:ilvl w:val="0"/>
                            <w:numId w:val="4"/>
                          </w:numPr>
                          <w:spacing w:before="60" w:after="60"/>
                          <w:ind w:left="321" w:hanging="321"/>
                          <w:rPr>
                            <w:rFonts w:eastAsia="Times New Roman"/>
                          </w:rPr>
                        </w:pPr>
                        <w:r>
                          <w:rPr>
                            <w:rFonts w:eastAsia="Times New Roman"/>
                          </w:rPr>
                          <w:t xml:space="preserve">Betrekt de erfgoedgemeenschap bij de registratie </w:t>
                        </w:r>
                        <w:r w:rsidR="00F5197D">
                          <w:rPr>
                            <w:rFonts w:eastAsia="Times New Roman"/>
                          </w:rPr>
                          <w:t xml:space="preserve">en digitalisering </w:t>
                        </w:r>
                        <w:r>
                          <w:rPr>
                            <w:rFonts w:eastAsia="Times New Roman"/>
                          </w:rPr>
                          <w:t>van erfgoed</w:t>
                        </w:r>
                        <w:r w:rsidR="00427515">
                          <w:rPr>
                            <w:rFonts w:eastAsia="Times New Roman"/>
                          </w:rPr>
                          <w:t xml:space="preserve"> indien relevant</w:t>
                        </w:r>
                      </w:p>
                    </w:tc>
                    <w:tc>
                      <w:tcPr>
                        <w:tcW w:w="442" w:type="dxa"/>
                        <w:shd w:val="clear" w:color="auto" w:fill="FFFFFF" w:themeFill="background1"/>
                        <w:vAlign w:val="center"/>
                      </w:tcPr>
                      <w:p w14:paraId="293AEA6C" w14:textId="5DF0CFA7" w:rsidR="00811AAA" w:rsidRDefault="00811AAA" w:rsidP="00395700">
                        <w:pPr>
                          <w:spacing w:before="60" w:after="60"/>
                          <w:jc w:val="center"/>
                          <w:rPr>
                            <w:rFonts w:eastAsia="Times New Roman"/>
                            <w:sz w:val="24"/>
                            <w:szCs w:val="24"/>
                          </w:rPr>
                        </w:pPr>
                      </w:p>
                    </w:tc>
                    <w:tc>
                      <w:tcPr>
                        <w:tcW w:w="425" w:type="dxa"/>
                        <w:shd w:val="clear" w:color="auto" w:fill="FFFFFF" w:themeFill="background1"/>
                        <w:vAlign w:val="center"/>
                      </w:tcPr>
                      <w:p w14:paraId="543FED53" w14:textId="7A5B197F" w:rsidR="00811AAA" w:rsidRPr="0064757D" w:rsidRDefault="00A30D8E"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33807CEB" w14:textId="77777777" w:rsidR="00811AAA" w:rsidRPr="0064757D" w:rsidRDefault="00811AAA" w:rsidP="00395700">
                        <w:pPr>
                          <w:spacing w:before="60" w:after="60"/>
                          <w:jc w:val="center"/>
                          <w:rPr>
                            <w:rFonts w:eastAsia="Times New Roman"/>
                            <w:sz w:val="24"/>
                            <w:szCs w:val="24"/>
                          </w:rPr>
                        </w:pPr>
                      </w:p>
                    </w:tc>
                  </w:tr>
                  <w:tr w:rsidR="000400AF" w:rsidRPr="0064757D" w14:paraId="313767E3" w14:textId="77777777" w:rsidTr="00395700">
                    <w:tc>
                      <w:tcPr>
                        <w:tcW w:w="4663" w:type="dxa"/>
                        <w:shd w:val="clear" w:color="auto" w:fill="FFFFFF" w:themeFill="background1"/>
                      </w:tcPr>
                      <w:p w14:paraId="27C4E533" w14:textId="3359081D" w:rsidR="000400AF" w:rsidRPr="0064757D" w:rsidRDefault="0091153F" w:rsidP="00395700">
                        <w:pPr>
                          <w:pStyle w:val="Lijstalinea"/>
                          <w:numPr>
                            <w:ilvl w:val="0"/>
                            <w:numId w:val="4"/>
                          </w:numPr>
                          <w:spacing w:before="60" w:after="60"/>
                          <w:ind w:left="321" w:hanging="321"/>
                          <w:rPr>
                            <w:rFonts w:eastAsia="Times New Roman"/>
                          </w:rPr>
                        </w:pPr>
                        <w:r>
                          <w:rPr>
                            <w:rFonts w:eastAsia="Times New Roman"/>
                          </w:rPr>
                          <w:t>Communiceert transparant met de erfgoedgemeenschap</w:t>
                        </w:r>
                      </w:p>
                    </w:tc>
                    <w:tc>
                      <w:tcPr>
                        <w:tcW w:w="442" w:type="dxa"/>
                        <w:shd w:val="clear" w:color="auto" w:fill="FFFFFF" w:themeFill="background1"/>
                        <w:vAlign w:val="center"/>
                      </w:tcPr>
                      <w:p w14:paraId="4799A939" w14:textId="13EE298E" w:rsidR="000400AF" w:rsidRPr="0064757D" w:rsidRDefault="000400AF" w:rsidP="00395700">
                        <w:pPr>
                          <w:spacing w:before="60" w:after="60"/>
                          <w:jc w:val="center"/>
                          <w:rPr>
                            <w:rFonts w:eastAsia="Times New Roman"/>
                            <w:sz w:val="24"/>
                            <w:szCs w:val="24"/>
                          </w:rPr>
                        </w:pPr>
                      </w:p>
                    </w:tc>
                    <w:tc>
                      <w:tcPr>
                        <w:tcW w:w="425" w:type="dxa"/>
                        <w:shd w:val="clear" w:color="auto" w:fill="FFFFFF" w:themeFill="background1"/>
                        <w:vAlign w:val="center"/>
                      </w:tcPr>
                      <w:p w14:paraId="6CFDC56C" w14:textId="32BCEF59" w:rsidR="000400AF" w:rsidRPr="0064757D" w:rsidRDefault="00A30D8E"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5E8BB8A5" w14:textId="77777777" w:rsidR="000400AF" w:rsidRPr="0064757D" w:rsidRDefault="000400AF" w:rsidP="00395700">
                        <w:pPr>
                          <w:spacing w:before="60" w:after="60"/>
                          <w:jc w:val="center"/>
                          <w:rPr>
                            <w:rFonts w:eastAsia="Times New Roman"/>
                            <w:sz w:val="24"/>
                            <w:szCs w:val="24"/>
                          </w:rPr>
                        </w:pPr>
                      </w:p>
                    </w:tc>
                  </w:tr>
                </w:tbl>
                <w:p w14:paraId="3599300E" w14:textId="77777777" w:rsidR="000400AF" w:rsidRPr="0064757D" w:rsidRDefault="000400AF" w:rsidP="00395700">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0400AF" w:rsidRPr="003876D3" w14:paraId="22CE4BF7" w14:textId="77777777" w:rsidTr="00395700">
                    <w:tc>
                      <w:tcPr>
                        <w:tcW w:w="3685" w:type="dxa"/>
                      </w:tcPr>
                      <w:p w14:paraId="43553DD0" w14:textId="300561C2" w:rsidR="00B76362" w:rsidRDefault="00B76362" w:rsidP="00B76362">
                        <w:pPr>
                          <w:pStyle w:val="Lijstalinea"/>
                          <w:numPr>
                            <w:ilvl w:val="0"/>
                            <w:numId w:val="4"/>
                          </w:numPr>
                          <w:ind w:left="318" w:hanging="284"/>
                          <w:rPr>
                            <w:rFonts w:eastAsia="Times New Roman"/>
                          </w:rPr>
                        </w:pPr>
                        <w:r>
                          <w:rPr>
                            <w:rFonts w:eastAsia="Times New Roman"/>
                          </w:rPr>
                          <w:t xml:space="preserve">Kennis van de erfgoedgemeenschap en de diverse </w:t>
                        </w:r>
                        <w:r w:rsidR="00BE2091">
                          <w:rPr>
                            <w:rFonts w:eastAsia="Times New Roman"/>
                          </w:rPr>
                          <w:t xml:space="preserve">betrokkenen </w:t>
                        </w:r>
                        <w:r>
                          <w:rPr>
                            <w:rFonts w:eastAsia="Times New Roman"/>
                          </w:rPr>
                          <w:t>binnen die gemeenschap</w:t>
                        </w:r>
                      </w:p>
                      <w:p w14:paraId="50D55297" w14:textId="15EA7E23" w:rsidR="000400AF" w:rsidRPr="000E55CD" w:rsidRDefault="009220BF" w:rsidP="00395700">
                        <w:pPr>
                          <w:pStyle w:val="Lijstalinea"/>
                          <w:numPr>
                            <w:ilvl w:val="0"/>
                            <w:numId w:val="4"/>
                          </w:numPr>
                          <w:ind w:left="318" w:hanging="284"/>
                          <w:rPr>
                            <w:rFonts w:eastAsia="Times New Roman"/>
                            <w:lang w:val="en-US"/>
                          </w:rPr>
                        </w:pPr>
                        <w:r w:rsidRPr="009220BF">
                          <w:rPr>
                            <w:rFonts w:eastAsia="Times New Roman"/>
                          </w:rPr>
                          <w:t xml:space="preserve">Kennis van </w:t>
                        </w:r>
                        <w:r w:rsidR="00CD154A">
                          <w:rPr>
                            <w:rFonts w:eastAsia="Times New Roman"/>
                          </w:rPr>
                          <w:t>ethische</w:t>
                        </w:r>
                        <w:r w:rsidRPr="009220BF">
                          <w:rPr>
                            <w:rFonts w:eastAsia="Times New Roman"/>
                          </w:rPr>
                          <w:t xml:space="preserve"> codes (bv. </w:t>
                        </w:r>
                        <w:r w:rsidRPr="000E55CD">
                          <w:rPr>
                            <w:rFonts w:eastAsia="Times New Roman"/>
                            <w:lang w:val="en-US"/>
                          </w:rPr>
                          <w:t xml:space="preserve">ICOM, </w:t>
                        </w:r>
                        <w:r w:rsidR="008E4131">
                          <w:rPr>
                            <w:rFonts w:eastAsia="Times New Roman"/>
                            <w:lang w:val="en-US"/>
                          </w:rPr>
                          <w:t xml:space="preserve">ICOMOS, </w:t>
                        </w:r>
                        <w:r w:rsidRPr="000E55CD">
                          <w:rPr>
                            <w:rFonts w:eastAsia="Times New Roman"/>
                            <w:lang w:val="en-US"/>
                          </w:rPr>
                          <w:t>ECCO, IFLA, ICA, UNESCO</w:t>
                        </w:r>
                        <w:r w:rsidR="008E4131">
                          <w:rPr>
                            <w:rFonts w:eastAsia="Times New Roman"/>
                            <w:lang w:val="en-US"/>
                          </w:rPr>
                          <w:t xml:space="preserve"> </w:t>
                        </w:r>
                        <w:r w:rsidRPr="000E55CD">
                          <w:rPr>
                            <w:rFonts w:eastAsia="Times New Roman"/>
                            <w:lang w:val="en-US"/>
                          </w:rPr>
                          <w:t xml:space="preserve">...) </w:t>
                        </w:r>
                      </w:p>
                    </w:tc>
                  </w:tr>
                  <w:tr w:rsidR="000400AF" w:rsidRPr="0064757D" w14:paraId="608006BE" w14:textId="77777777" w:rsidTr="00395700">
                    <w:tc>
                      <w:tcPr>
                        <w:tcW w:w="3685" w:type="dxa"/>
                      </w:tcPr>
                      <w:p w14:paraId="5F4505CA" w14:textId="1517ACE4" w:rsidR="000400AF" w:rsidRDefault="00DF5DC5" w:rsidP="00395700">
                        <w:pPr>
                          <w:pStyle w:val="Lijstalinea"/>
                          <w:numPr>
                            <w:ilvl w:val="0"/>
                            <w:numId w:val="4"/>
                          </w:numPr>
                          <w:ind w:left="318" w:hanging="284"/>
                          <w:rPr>
                            <w:rFonts w:eastAsia="Times New Roman"/>
                          </w:rPr>
                        </w:pPr>
                        <w:r w:rsidRPr="00DF5DC5">
                          <w:rPr>
                            <w:rFonts w:eastAsia="Times New Roman"/>
                          </w:rPr>
                          <w:t>Kennis van gepaste communicatie- en werkvormen in het kader van participatie en dialoog met de erfgoedgemeenschap</w:t>
                        </w:r>
                      </w:p>
                      <w:p w14:paraId="56F7B189" w14:textId="4E56C679" w:rsidR="00DD209F" w:rsidRDefault="003F0DAE" w:rsidP="00395700">
                        <w:pPr>
                          <w:pStyle w:val="Lijstalinea"/>
                          <w:numPr>
                            <w:ilvl w:val="0"/>
                            <w:numId w:val="4"/>
                          </w:numPr>
                          <w:ind w:left="318" w:hanging="284"/>
                          <w:rPr>
                            <w:rFonts w:eastAsia="Times New Roman"/>
                          </w:rPr>
                        </w:pPr>
                        <w:r>
                          <w:rPr>
                            <w:rFonts w:eastAsia="Times New Roman"/>
                          </w:rPr>
                          <w:t>Basisk</w:t>
                        </w:r>
                        <w:r w:rsidR="00FA467E">
                          <w:rPr>
                            <w:rFonts w:eastAsia="Times New Roman"/>
                          </w:rPr>
                          <w:t xml:space="preserve">ennis van de </w:t>
                        </w:r>
                        <w:r w:rsidR="003A570F">
                          <w:rPr>
                            <w:rFonts w:eastAsia="Times New Roman"/>
                          </w:rPr>
                          <w:t xml:space="preserve">internationale </w:t>
                        </w:r>
                        <w:r w:rsidR="00FA467E">
                          <w:rPr>
                            <w:rFonts w:eastAsia="Times New Roman"/>
                          </w:rPr>
                          <w:t>conventie</w:t>
                        </w:r>
                        <w:r w:rsidR="00F815D0">
                          <w:rPr>
                            <w:rFonts w:eastAsia="Times New Roman"/>
                          </w:rPr>
                          <w:t>s</w:t>
                        </w:r>
                        <w:r w:rsidR="00FA467E">
                          <w:rPr>
                            <w:rFonts w:eastAsia="Times New Roman"/>
                          </w:rPr>
                          <w:t xml:space="preserve"> </w:t>
                        </w:r>
                        <w:r w:rsidR="00955398">
                          <w:rPr>
                            <w:rFonts w:eastAsia="Times New Roman"/>
                          </w:rPr>
                          <w:t xml:space="preserve">(bv. </w:t>
                        </w:r>
                        <w:r w:rsidR="00496416">
                          <w:rPr>
                            <w:rFonts w:eastAsia="Times New Roman"/>
                          </w:rPr>
                          <w:t>UNESCO, Europa …)</w:t>
                        </w:r>
                      </w:p>
                      <w:p w14:paraId="75FC0606" w14:textId="3267DB6E" w:rsidR="000400AF" w:rsidRPr="0064757D" w:rsidRDefault="006D0FAA" w:rsidP="006D0FAA">
                        <w:pPr>
                          <w:pStyle w:val="Lijstalinea"/>
                          <w:numPr>
                            <w:ilvl w:val="0"/>
                            <w:numId w:val="4"/>
                          </w:numPr>
                          <w:ind w:left="318" w:hanging="284"/>
                          <w:rPr>
                            <w:rFonts w:eastAsia="Times New Roman"/>
                          </w:rPr>
                        </w:pPr>
                        <w:r w:rsidRPr="00C862BB">
                          <w:rPr>
                            <w:rFonts w:eastAsia="Times New Roman"/>
                          </w:rPr>
                          <w:t>Kennis van de ethische principes, verbonden aan de Inventaris Vlaanderen van het Immaterieel Cultureel Erfgoed</w:t>
                        </w:r>
                      </w:p>
                    </w:tc>
                  </w:tr>
                </w:tbl>
                <w:p w14:paraId="2A8F9CE3" w14:textId="77777777" w:rsidR="000400AF" w:rsidRPr="0064757D" w:rsidRDefault="000400AF" w:rsidP="00395700">
                  <w:pPr>
                    <w:spacing w:before="100" w:beforeAutospacing="1" w:after="100" w:afterAutospacing="1"/>
                    <w:rPr>
                      <w:rFonts w:eastAsia="Times New Roman"/>
                      <w:sz w:val="24"/>
                      <w:szCs w:val="24"/>
                    </w:rPr>
                  </w:pPr>
                </w:p>
              </w:tc>
            </w:tr>
          </w:tbl>
          <w:p w14:paraId="43659680" w14:textId="77777777" w:rsidR="000400AF" w:rsidRPr="0064757D" w:rsidRDefault="000400AF" w:rsidP="00395700">
            <w:pPr>
              <w:spacing w:before="100" w:beforeAutospacing="1" w:after="100" w:afterAutospacing="1"/>
              <w:rPr>
                <w:rFonts w:eastAsia="Times New Roman"/>
                <w:sz w:val="2"/>
                <w:szCs w:val="2"/>
              </w:rPr>
            </w:pPr>
          </w:p>
        </w:tc>
      </w:tr>
      <w:bookmarkEnd w:id="1"/>
      <w:tr w:rsidR="007B3BCE" w:rsidRPr="009D48E8" w14:paraId="527B1E35" w14:textId="77777777" w:rsidTr="00CF7C46">
        <w:tc>
          <w:tcPr>
            <w:tcW w:w="9782" w:type="dxa"/>
            <w:gridSpan w:val="5"/>
            <w:shd w:val="clear" w:color="auto" w:fill="F2F2F2" w:themeFill="background1" w:themeFillShade="F2"/>
            <w:tcMar>
              <w:left w:w="0" w:type="dxa"/>
              <w:right w:w="0" w:type="dxa"/>
            </w:tcMar>
          </w:tcPr>
          <w:p w14:paraId="2FAD2C89" w14:textId="77777777" w:rsidR="007B3BCE" w:rsidRPr="0064757D" w:rsidRDefault="007B3BCE" w:rsidP="00395700">
            <w:pPr>
              <w:tabs>
                <w:tab w:val="left" w:pos="4800"/>
              </w:tabs>
              <w:rPr>
                <w:rFonts w:eastAsia="Times New Roman"/>
                <w:b/>
                <w:sz w:val="2"/>
                <w:szCs w:val="24"/>
              </w:rPr>
            </w:pPr>
          </w:p>
          <w:p w14:paraId="2192402A" w14:textId="54862C61" w:rsidR="007B3BCE" w:rsidRPr="00FA266F" w:rsidRDefault="00671987" w:rsidP="00FA266F">
            <w:pPr>
              <w:pStyle w:val="Lijstalinea"/>
              <w:numPr>
                <w:ilvl w:val="0"/>
                <w:numId w:val="20"/>
              </w:numPr>
              <w:tabs>
                <w:tab w:val="left" w:pos="4800"/>
              </w:tabs>
              <w:spacing w:before="100" w:after="120"/>
              <w:ind w:left="567" w:hanging="357"/>
              <w:contextualSpacing w:val="0"/>
              <w:rPr>
                <w:rFonts w:eastAsia="Times New Roman"/>
                <w:b/>
                <w:szCs w:val="24"/>
              </w:rPr>
            </w:pPr>
            <w:r>
              <w:rPr>
                <w:rFonts w:eastAsia="Times New Roman"/>
                <w:b/>
                <w:szCs w:val="24"/>
              </w:rPr>
              <w:t xml:space="preserve">Ondersteunt de </w:t>
            </w:r>
            <w:r w:rsidR="00053883">
              <w:rPr>
                <w:rFonts w:eastAsia="Times New Roman"/>
                <w:b/>
                <w:szCs w:val="24"/>
              </w:rPr>
              <w:t>registratie- en beheersprocessen</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7B3BCE" w:rsidRPr="00E63798" w14:paraId="719D9DEA" w14:textId="77777777" w:rsidTr="00395700">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7B3BCE" w:rsidRPr="00406C52" w14:paraId="0918F07F" w14:textId="77777777" w:rsidTr="00395700">
                    <w:tc>
                      <w:tcPr>
                        <w:tcW w:w="4663" w:type="dxa"/>
                        <w:shd w:val="clear" w:color="auto" w:fill="FFFFFF" w:themeFill="background1"/>
                      </w:tcPr>
                      <w:p w14:paraId="02B44E2C" w14:textId="0F712836" w:rsidR="007B3BCE" w:rsidRPr="00E95960" w:rsidRDefault="00185B88" w:rsidP="00395700">
                        <w:pPr>
                          <w:pStyle w:val="Lijstalinea"/>
                          <w:numPr>
                            <w:ilvl w:val="0"/>
                            <w:numId w:val="4"/>
                          </w:numPr>
                          <w:spacing w:before="60" w:after="60"/>
                          <w:ind w:left="321" w:hanging="321"/>
                          <w:rPr>
                            <w:rFonts w:eastAsia="Times New Roman"/>
                          </w:rPr>
                        </w:pPr>
                        <w:r w:rsidRPr="00573BDE">
                          <w:rPr>
                            <w:rFonts w:eastAsia="Times New Roman"/>
                          </w:rPr>
                          <w:lastRenderedPageBreak/>
                          <w:t xml:space="preserve">Rapporteert over de jaarlijkse geboekte resultaten op vlak van registratie en digitalisering van </w:t>
                        </w:r>
                        <w:r w:rsidR="00336D08">
                          <w:rPr>
                            <w:rFonts w:eastAsia="Times New Roman"/>
                          </w:rPr>
                          <w:t>het erfgoed</w:t>
                        </w:r>
                      </w:p>
                    </w:tc>
                    <w:tc>
                      <w:tcPr>
                        <w:tcW w:w="442" w:type="dxa"/>
                        <w:shd w:val="clear" w:color="auto" w:fill="FFFFFF" w:themeFill="background1"/>
                        <w:vAlign w:val="center"/>
                      </w:tcPr>
                      <w:p w14:paraId="5A27A954" w14:textId="77777777" w:rsidR="007B3BCE" w:rsidRPr="00E63798" w:rsidRDefault="007B3BCE" w:rsidP="00395700">
                        <w:pPr>
                          <w:spacing w:before="60" w:after="60"/>
                          <w:jc w:val="center"/>
                          <w:rPr>
                            <w:rFonts w:eastAsia="Times New Roman"/>
                            <w:sz w:val="24"/>
                            <w:szCs w:val="24"/>
                            <w:lang w:val="en-US"/>
                          </w:rPr>
                        </w:pPr>
                        <w:r>
                          <w:rPr>
                            <w:rFonts w:eastAsia="Times New Roman"/>
                            <w:sz w:val="24"/>
                            <w:szCs w:val="24"/>
                            <w:lang w:val="en-US"/>
                          </w:rPr>
                          <w:sym w:font="Wingdings" w:char="F0FC"/>
                        </w:r>
                      </w:p>
                    </w:tc>
                    <w:tc>
                      <w:tcPr>
                        <w:tcW w:w="425" w:type="dxa"/>
                        <w:shd w:val="clear" w:color="auto" w:fill="FFFFFF" w:themeFill="background1"/>
                        <w:vAlign w:val="center"/>
                      </w:tcPr>
                      <w:p w14:paraId="3E97CFF6" w14:textId="77777777" w:rsidR="007B3BCE" w:rsidRPr="00E63798" w:rsidRDefault="007B3BCE" w:rsidP="00395700">
                        <w:pPr>
                          <w:spacing w:before="60" w:after="60"/>
                          <w:jc w:val="center"/>
                          <w:rPr>
                            <w:rFonts w:eastAsia="Times New Roman"/>
                            <w:sz w:val="24"/>
                            <w:szCs w:val="24"/>
                            <w:lang w:val="en-US"/>
                          </w:rPr>
                        </w:pPr>
                      </w:p>
                    </w:tc>
                    <w:tc>
                      <w:tcPr>
                        <w:tcW w:w="425" w:type="dxa"/>
                        <w:shd w:val="clear" w:color="auto" w:fill="FFFFFF" w:themeFill="background1"/>
                        <w:vAlign w:val="center"/>
                      </w:tcPr>
                      <w:p w14:paraId="6111F60B" w14:textId="77777777" w:rsidR="007B3BCE" w:rsidRPr="00E63798" w:rsidRDefault="007B3BCE" w:rsidP="00395700">
                        <w:pPr>
                          <w:spacing w:before="60" w:after="60"/>
                          <w:jc w:val="center"/>
                          <w:rPr>
                            <w:rFonts w:eastAsia="Times New Roman"/>
                            <w:sz w:val="24"/>
                            <w:szCs w:val="24"/>
                            <w:lang w:val="en-US"/>
                          </w:rPr>
                        </w:pPr>
                      </w:p>
                    </w:tc>
                  </w:tr>
                  <w:tr w:rsidR="002B4D44" w:rsidRPr="00406C52" w14:paraId="5EE7E61F" w14:textId="77777777" w:rsidTr="00395700">
                    <w:tc>
                      <w:tcPr>
                        <w:tcW w:w="4663" w:type="dxa"/>
                        <w:shd w:val="clear" w:color="auto" w:fill="FFFFFF" w:themeFill="background1"/>
                      </w:tcPr>
                      <w:p w14:paraId="0433B1D6" w14:textId="5E379820" w:rsidR="002B4D44" w:rsidRPr="002B4D44" w:rsidRDefault="00D92D00" w:rsidP="00395700">
                        <w:pPr>
                          <w:pStyle w:val="Lijstalinea"/>
                          <w:numPr>
                            <w:ilvl w:val="0"/>
                            <w:numId w:val="4"/>
                          </w:numPr>
                          <w:spacing w:before="60" w:after="60"/>
                          <w:ind w:left="321" w:hanging="321"/>
                          <w:rPr>
                            <w:rFonts w:eastAsia="Times New Roman"/>
                          </w:rPr>
                        </w:pPr>
                        <w:r>
                          <w:rPr>
                            <w:rFonts w:eastAsia="Times New Roman"/>
                            <w:szCs w:val="24"/>
                          </w:rPr>
                          <w:t>Doe</w:t>
                        </w:r>
                        <w:r w:rsidR="00597EBC">
                          <w:rPr>
                            <w:rFonts w:eastAsia="Times New Roman"/>
                            <w:szCs w:val="24"/>
                          </w:rPr>
                          <w:t>t suggesties</w:t>
                        </w:r>
                        <w:r w:rsidR="002B4D44" w:rsidRPr="002B4D44">
                          <w:rPr>
                            <w:rFonts w:eastAsia="Times New Roman"/>
                            <w:szCs w:val="24"/>
                          </w:rPr>
                          <w:t xml:space="preserve"> ter verbetering van de werking of de dienstverlening </w:t>
                        </w:r>
                      </w:p>
                    </w:tc>
                    <w:tc>
                      <w:tcPr>
                        <w:tcW w:w="442" w:type="dxa"/>
                        <w:shd w:val="clear" w:color="auto" w:fill="FFFFFF" w:themeFill="background1"/>
                        <w:vAlign w:val="center"/>
                      </w:tcPr>
                      <w:p w14:paraId="4E3A1DD5" w14:textId="77777777" w:rsidR="002B4D44" w:rsidRPr="002B4D44" w:rsidRDefault="002B4D44" w:rsidP="00395700">
                        <w:pPr>
                          <w:spacing w:before="60" w:after="60"/>
                          <w:jc w:val="center"/>
                          <w:rPr>
                            <w:rFonts w:eastAsia="Times New Roman"/>
                            <w:sz w:val="24"/>
                            <w:szCs w:val="24"/>
                          </w:rPr>
                        </w:pPr>
                      </w:p>
                    </w:tc>
                    <w:tc>
                      <w:tcPr>
                        <w:tcW w:w="425" w:type="dxa"/>
                        <w:shd w:val="clear" w:color="auto" w:fill="FFFFFF" w:themeFill="background1"/>
                        <w:vAlign w:val="center"/>
                      </w:tcPr>
                      <w:p w14:paraId="26974BF9" w14:textId="783A2491" w:rsidR="002B4D44" w:rsidRPr="002B4D44" w:rsidRDefault="00A94691"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154A4FE6" w14:textId="77777777" w:rsidR="002B4D44" w:rsidRPr="002B4D44" w:rsidRDefault="002B4D44" w:rsidP="00395700">
                        <w:pPr>
                          <w:spacing w:before="60" w:after="60"/>
                          <w:jc w:val="center"/>
                          <w:rPr>
                            <w:rFonts w:eastAsia="Times New Roman"/>
                            <w:sz w:val="24"/>
                            <w:szCs w:val="24"/>
                          </w:rPr>
                        </w:pPr>
                      </w:p>
                    </w:tc>
                  </w:tr>
                  <w:tr w:rsidR="007B3BCE" w:rsidRPr="00406C52" w14:paraId="15358FD4" w14:textId="77777777" w:rsidTr="00573BDE">
                    <w:tc>
                      <w:tcPr>
                        <w:tcW w:w="4663" w:type="dxa"/>
                        <w:shd w:val="clear" w:color="auto" w:fill="auto"/>
                      </w:tcPr>
                      <w:p w14:paraId="1CCEEC37" w14:textId="6446ED20" w:rsidR="007B3BCE" w:rsidRPr="00E95960" w:rsidRDefault="00185B88" w:rsidP="00395700">
                        <w:pPr>
                          <w:pStyle w:val="Lijstalinea"/>
                          <w:numPr>
                            <w:ilvl w:val="0"/>
                            <w:numId w:val="4"/>
                          </w:numPr>
                          <w:spacing w:before="60" w:after="60"/>
                          <w:ind w:left="321" w:hanging="321"/>
                          <w:rPr>
                            <w:rFonts w:eastAsia="Times New Roman"/>
                          </w:rPr>
                        </w:pPr>
                        <w:r w:rsidRPr="008D454F">
                          <w:rPr>
                            <w:rFonts w:eastAsia="Times New Roman"/>
                          </w:rPr>
                          <w:t xml:space="preserve">Maakt </w:t>
                        </w:r>
                        <w:r w:rsidR="0024227B">
                          <w:rPr>
                            <w:rFonts w:eastAsia="Times New Roman"/>
                          </w:rPr>
                          <w:t xml:space="preserve">of </w:t>
                        </w:r>
                        <w:r w:rsidR="00F139DF">
                          <w:rPr>
                            <w:rFonts w:eastAsia="Times New Roman"/>
                          </w:rPr>
                          <w:t>actualiseert</w:t>
                        </w:r>
                        <w:r w:rsidR="0024227B">
                          <w:rPr>
                            <w:rFonts w:eastAsia="Times New Roman"/>
                          </w:rPr>
                          <w:t xml:space="preserve"> </w:t>
                        </w:r>
                        <w:r w:rsidRPr="008D454F">
                          <w:rPr>
                            <w:rFonts w:eastAsia="Times New Roman"/>
                          </w:rPr>
                          <w:t xml:space="preserve">een handleiding met de formele afspraken om de gelijkvormigheid van de registratie </w:t>
                        </w:r>
                        <w:r w:rsidR="001A4669">
                          <w:rPr>
                            <w:rFonts w:eastAsia="Times New Roman"/>
                          </w:rPr>
                          <w:t xml:space="preserve">en digitalisering </w:t>
                        </w:r>
                        <w:r w:rsidRPr="008D454F">
                          <w:rPr>
                            <w:rFonts w:eastAsia="Times New Roman"/>
                          </w:rPr>
                          <w:t>te bewaken</w:t>
                        </w:r>
                      </w:p>
                    </w:tc>
                    <w:tc>
                      <w:tcPr>
                        <w:tcW w:w="442" w:type="dxa"/>
                        <w:shd w:val="clear" w:color="auto" w:fill="FFFFFF" w:themeFill="background1"/>
                        <w:vAlign w:val="center"/>
                      </w:tcPr>
                      <w:p w14:paraId="4948B6AC" w14:textId="1003CFC7" w:rsidR="007B3BCE" w:rsidRPr="00E63798" w:rsidRDefault="007B3BCE" w:rsidP="00395700">
                        <w:pPr>
                          <w:spacing w:before="60" w:after="60"/>
                          <w:jc w:val="center"/>
                          <w:rPr>
                            <w:rFonts w:eastAsia="Times New Roman"/>
                            <w:sz w:val="24"/>
                            <w:szCs w:val="24"/>
                            <w:lang w:val="en-US"/>
                          </w:rPr>
                        </w:pPr>
                      </w:p>
                    </w:tc>
                    <w:tc>
                      <w:tcPr>
                        <w:tcW w:w="425" w:type="dxa"/>
                        <w:shd w:val="clear" w:color="auto" w:fill="FFFFFF" w:themeFill="background1"/>
                        <w:vAlign w:val="center"/>
                      </w:tcPr>
                      <w:p w14:paraId="0594C346" w14:textId="7D46AF06" w:rsidR="007B3BCE" w:rsidRPr="00E63798" w:rsidRDefault="00F139DF" w:rsidP="00395700">
                        <w:pPr>
                          <w:spacing w:before="60" w:after="60"/>
                          <w:jc w:val="center"/>
                          <w:rPr>
                            <w:rFonts w:eastAsia="Times New Roman"/>
                            <w:sz w:val="24"/>
                            <w:szCs w:val="24"/>
                            <w:lang w:val="en-US"/>
                          </w:rPr>
                        </w:pPr>
                        <w:r>
                          <w:rPr>
                            <w:rFonts w:eastAsia="Times New Roman"/>
                            <w:sz w:val="24"/>
                            <w:szCs w:val="24"/>
                            <w:lang w:val="en-US"/>
                          </w:rPr>
                          <w:t>x</w:t>
                        </w:r>
                      </w:p>
                    </w:tc>
                    <w:tc>
                      <w:tcPr>
                        <w:tcW w:w="425" w:type="dxa"/>
                        <w:shd w:val="clear" w:color="auto" w:fill="FFFFFF" w:themeFill="background1"/>
                        <w:vAlign w:val="center"/>
                      </w:tcPr>
                      <w:p w14:paraId="3713FF4A" w14:textId="77777777" w:rsidR="007B3BCE" w:rsidRPr="00E63798" w:rsidRDefault="007B3BCE" w:rsidP="00395700">
                        <w:pPr>
                          <w:spacing w:before="60" w:after="60"/>
                          <w:jc w:val="center"/>
                          <w:rPr>
                            <w:rFonts w:eastAsia="Times New Roman"/>
                            <w:sz w:val="24"/>
                            <w:szCs w:val="24"/>
                            <w:lang w:val="en-US"/>
                          </w:rPr>
                        </w:pPr>
                      </w:p>
                    </w:tc>
                  </w:tr>
                  <w:tr w:rsidR="007B3BCE" w:rsidRPr="00406C52" w14:paraId="7E2492E5" w14:textId="77777777" w:rsidTr="00395700">
                    <w:tc>
                      <w:tcPr>
                        <w:tcW w:w="4663" w:type="dxa"/>
                        <w:shd w:val="clear" w:color="auto" w:fill="FFFFFF" w:themeFill="background1"/>
                      </w:tcPr>
                      <w:p w14:paraId="4094D397" w14:textId="20DFEC20" w:rsidR="007B3BCE" w:rsidRPr="00B042FA" w:rsidRDefault="00B042FA" w:rsidP="00395700">
                        <w:pPr>
                          <w:pStyle w:val="Lijstalinea"/>
                          <w:numPr>
                            <w:ilvl w:val="0"/>
                            <w:numId w:val="4"/>
                          </w:numPr>
                          <w:spacing w:before="60" w:after="60"/>
                          <w:ind w:left="321" w:hanging="321"/>
                          <w:rPr>
                            <w:rFonts w:eastAsia="Times New Roman"/>
                          </w:rPr>
                        </w:pPr>
                        <w:r w:rsidRPr="00B042FA">
                          <w:rPr>
                            <w:rFonts w:eastAsia="Times New Roman"/>
                          </w:rPr>
                          <w:t>D</w:t>
                        </w:r>
                        <w:r w:rsidR="000E5710">
                          <w:rPr>
                            <w:rFonts w:eastAsia="Times New Roman"/>
                          </w:rPr>
                          <w:t>oe</w:t>
                        </w:r>
                        <w:r w:rsidRPr="00B042FA">
                          <w:rPr>
                            <w:rFonts w:eastAsia="Times New Roman"/>
                          </w:rPr>
                          <w:t xml:space="preserve">t </w:t>
                        </w:r>
                        <w:r w:rsidR="000E5710">
                          <w:rPr>
                            <w:rFonts w:eastAsia="Times New Roman"/>
                          </w:rPr>
                          <w:t xml:space="preserve">suggesties tot verbetering van </w:t>
                        </w:r>
                        <w:r w:rsidRPr="00B042FA">
                          <w:rPr>
                            <w:rFonts w:eastAsia="Times New Roman"/>
                          </w:rPr>
                          <w:t xml:space="preserve">de digitale maturiteit van de organisatie </w:t>
                        </w:r>
                      </w:p>
                    </w:tc>
                    <w:tc>
                      <w:tcPr>
                        <w:tcW w:w="442" w:type="dxa"/>
                        <w:shd w:val="clear" w:color="auto" w:fill="FFFFFF" w:themeFill="background1"/>
                        <w:vAlign w:val="center"/>
                      </w:tcPr>
                      <w:p w14:paraId="28862D16" w14:textId="7FA33990" w:rsidR="007B3BCE" w:rsidRPr="008D454F" w:rsidRDefault="007B3BCE" w:rsidP="00395700">
                        <w:pPr>
                          <w:spacing w:before="60" w:after="60"/>
                          <w:jc w:val="center"/>
                          <w:rPr>
                            <w:rFonts w:eastAsia="Times New Roman"/>
                            <w:sz w:val="24"/>
                            <w:szCs w:val="24"/>
                          </w:rPr>
                        </w:pPr>
                      </w:p>
                    </w:tc>
                    <w:tc>
                      <w:tcPr>
                        <w:tcW w:w="425" w:type="dxa"/>
                        <w:shd w:val="clear" w:color="auto" w:fill="FFFFFF" w:themeFill="background1"/>
                        <w:vAlign w:val="center"/>
                      </w:tcPr>
                      <w:p w14:paraId="3E7C67AE" w14:textId="7D9C5370" w:rsidR="007B3BCE" w:rsidRPr="008D454F" w:rsidRDefault="00EE31A5"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45A24B03" w14:textId="35AE5FC2" w:rsidR="007B3BCE" w:rsidRPr="008D454F" w:rsidRDefault="007B3BCE" w:rsidP="00395700">
                        <w:pPr>
                          <w:spacing w:before="60" w:after="60"/>
                          <w:jc w:val="center"/>
                          <w:rPr>
                            <w:rFonts w:eastAsia="Times New Roman"/>
                            <w:sz w:val="24"/>
                            <w:szCs w:val="24"/>
                          </w:rPr>
                        </w:pPr>
                      </w:p>
                    </w:tc>
                  </w:tr>
                  <w:tr w:rsidR="007B3BCE" w:rsidRPr="00406C52" w14:paraId="5630A695" w14:textId="77777777" w:rsidTr="00395700">
                    <w:tc>
                      <w:tcPr>
                        <w:tcW w:w="4663" w:type="dxa"/>
                        <w:shd w:val="clear" w:color="auto" w:fill="FFFFFF" w:themeFill="background1"/>
                      </w:tcPr>
                      <w:p w14:paraId="5C244F1B" w14:textId="6EB39192" w:rsidR="007B3BCE" w:rsidRPr="004E61B4" w:rsidRDefault="00F25777" w:rsidP="00395700">
                        <w:pPr>
                          <w:pStyle w:val="Lijstalinea"/>
                          <w:numPr>
                            <w:ilvl w:val="0"/>
                            <w:numId w:val="4"/>
                          </w:numPr>
                          <w:spacing w:before="60" w:after="60"/>
                          <w:ind w:left="321" w:hanging="321"/>
                          <w:rPr>
                            <w:rFonts w:eastAsia="Times New Roman"/>
                          </w:rPr>
                        </w:pPr>
                        <w:r w:rsidRPr="007A136A">
                          <w:rPr>
                            <w:rFonts w:eastAsia="Times New Roman"/>
                          </w:rPr>
                          <w:t>Geeft suggesties bij</w:t>
                        </w:r>
                        <w:r w:rsidR="004E61B4" w:rsidRPr="004E61B4">
                          <w:rPr>
                            <w:rFonts w:eastAsia="Times New Roman"/>
                          </w:rPr>
                          <w:t xml:space="preserve"> de keuze of (door)ontwikkeling van het </w:t>
                        </w:r>
                        <w:r w:rsidR="005F10A9">
                          <w:rPr>
                            <w:rFonts w:eastAsia="Times New Roman"/>
                          </w:rPr>
                          <w:t xml:space="preserve">registratie- </w:t>
                        </w:r>
                        <w:r w:rsidR="005E3948">
                          <w:rPr>
                            <w:rFonts w:eastAsia="Times New Roman"/>
                          </w:rPr>
                          <w:t>en/</w:t>
                        </w:r>
                        <w:r w:rsidR="005F10A9">
                          <w:rPr>
                            <w:rFonts w:eastAsia="Times New Roman"/>
                          </w:rPr>
                          <w:t xml:space="preserve">of </w:t>
                        </w:r>
                        <w:r w:rsidR="004E61B4" w:rsidRPr="004E61B4">
                          <w:rPr>
                            <w:rFonts w:eastAsia="Times New Roman"/>
                          </w:rPr>
                          <w:t>collectiebeheersysteem van de organisatie</w:t>
                        </w:r>
                      </w:p>
                    </w:tc>
                    <w:tc>
                      <w:tcPr>
                        <w:tcW w:w="442" w:type="dxa"/>
                        <w:shd w:val="clear" w:color="auto" w:fill="FFFFFF" w:themeFill="background1"/>
                        <w:vAlign w:val="center"/>
                      </w:tcPr>
                      <w:p w14:paraId="77FB98A5" w14:textId="09D441D5" w:rsidR="007B3BCE" w:rsidRPr="00002F4D" w:rsidRDefault="007B3BCE" w:rsidP="00395700">
                        <w:pPr>
                          <w:spacing w:before="60" w:after="60"/>
                          <w:jc w:val="center"/>
                          <w:rPr>
                            <w:rFonts w:eastAsia="Times New Roman"/>
                            <w:sz w:val="24"/>
                            <w:szCs w:val="24"/>
                          </w:rPr>
                        </w:pPr>
                      </w:p>
                    </w:tc>
                    <w:tc>
                      <w:tcPr>
                        <w:tcW w:w="425" w:type="dxa"/>
                        <w:shd w:val="clear" w:color="auto" w:fill="FFFFFF" w:themeFill="background1"/>
                        <w:vAlign w:val="center"/>
                      </w:tcPr>
                      <w:p w14:paraId="0A1BE9FB" w14:textId="2EEE4047" w:rsidR="007B3BCE" w:rsidRPr="008D454F" w:rsidRDefault="00AD297E"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6BEBF55B" w14:textId="77777777" w:rsidR="007B3BCE" w:rsidRPr="008D454F" w:rsidRDefault="007B3BCE" w:rsidP="00395700">
                        <w:pPr>
                          <w:spacing w:before="60" w:after="60"/>
                          <w:jc w:val="center"/>
                          <w:rPr>
                            <w:rFonts w:eastAsia="Times New Roman"/>
                            <w:sz w:val="24"/>
                            <w:szCs w:val="24"/>
                          </w:rPr>
                        </w:pPr>
                      </w:p>
                    </w:tc>
                  </w:tr>
                  <w:tr w:rsidR="007B3BCE" w:rsidRPr="00406C52" w14:paraId="5B3303DE" w14:textId="77777777" w:rsidTr="00395700">
                    <w:tc>
                      <w:tcPr>
                        <w:tcW w:w="4663" w:type="dxa"/>
                        <w:shd w:val="clear" w:color="auto" w:fill="FFFFFF" w:themeFill="background1"/>
                      </w:tcPr>
                      <w:p w14:paraId="23738C28" w14:textId="3383EDD4" w:rsidR="007B3BCE" w:rsidRPr="004E61B4" w:rsidRDefault="00656A9E" w:rsidP="00395700">
                        <w:pPr>
                          <w:pStyle w:val="Lijstalinea"/>
                          <w:numPr>
                            <w:ilvl w:val="0"/>
                            <w:numId w:val="4"/>
                          </w:numPr>
                          <w:spacing w:before="60" w:after="60"/>
                          <w:ind w:left="321" w:hanging="321"/>
                          <w:rPr>
                            <w:rFonts w:eastAsia="Times New Roman"/>
                          </w:rPr>
                        </w:pPr>
                        <w:r w:rsidRPr="00656A9E">
                          <w:rPr>
                            <w:rFonts w:eastAsia="Times New Roman"/>
                          </w:rPr>
                          <w:t xml:space="preserve">Kent rechten en rollen toe in het </w:t>
                        </w:r>
                        <w:r w:rsidR="00871900">
                          <w:rPr>
                            <w:rFonts w:eastAsia="Times New Roman"/>
                          </w:rPr>
                          <w:t xml:space="preserve">registratie- en/of </w:t>
                        </w:r>
                        <w:r w:rsidRPr="00656A9E">
                          <w:rPr>
                            <w:rFonts w:eastAsia="Times New Roman"/>
                          </w:rPr>
                          <w:t xml:space="preserve">collectiebeheersysteem </w:t>
                        </w:r>
                      </w:p>
                    </w:tc>
                    <w:tc>
                      <w:tcPr>
                        <w:tcW w:w="442" w:type="dxa"/>
                        <w:shd w:val="clear" w:color="auto" w:fill="FFFFFF" w:themeFill="background1"/>
                        <w:vAlign w:val="center"/>
                      </w:tcPr>
                      <w:p w14:paraId="22D48ED5" w14:textId="25C09475" w:rsidR="007B3BCE" w:rsidRPr="00002F4D" w:rsidRDefault="008F0640"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4F7852FA" w14:textId="77777777" w:rsidR="007B3BCE" w:rsidRPr="00002F4D" w:rsidRDefault="007B3BCE" w:rsidP="00395700">
                        <w:pPr>
                          <w:spacing w:before="60" w:after="60"/>
                          <w:jc w:val="center"/>
                          <w:rPr>
                            <w:rFonts w:eastAsia="Times New Roman"/>
                            <w:sz w:val="24"/>
                            <w:szCs w:val="24"/>
                          </w:rPr>
                        </w:pPr>
                      </w:p>
                    </w:tc>
                    <w:tc>
                      <w:tcPr>
                        <w:tcW w:w="425" w:type="dxa"/>
                        <w:shd w:val="clear" w:color="auto" w:fill="FFFFFF" w:themeFill="background1"/>
                        <w:vAlign w:val="center"/>
                      </w:tcPr>
                      <w:p w14:paraId="5614133E" w14:textId="1BBE97CB" w:rsidR="007B3BCE" w:rsidRPr="00002F4D" w:rsidRDefault="007B3BCE" w:rsidP="00395700">
                        <w:pPr>
                          <w:spacing w:before="60" w:after="60"/>
                          <w:jc w:val="center"/>
                          <w:rPr>
                            <w:rFonts w:eastAsia="Times New Roman"/>
                            <w:sz w:val="24"/>
                            <w:szCs w:val="24"/>
                          </w:rPr>
                        </w:pPr>
                      </w:p>
                    </w:tc>
                  </w:tr>
                  <w:tr w:rsidR="00A7730A" w:rsidRPr="00406C52" w14:paraId="6DC6E3B5" w14:textId="77777777" w:rsidTr="00395700">
                    <w:tc>
                      <w:tcPr>
                        <w:tcW w:w="4663" w:type="dxa"/>
                        <w:shd w:val="clear" w:color="auto" w:fill="FFFFFF" w:themeFill="background1"/>
                      </w:tcPr>
                      <w:p w14:paraId="28BD5A65" w14:textId="79E481CD" w:rsidR="00A7730A" w:rsidRPr="00656A9E" w:rsidRDefault="00133BB6" w:rsidP="00395700">
                        <w:pPr>
                          <w:pStyle w:val="Lijstalinea"/>
                          <w:numPr>
                            <w:ilvl w:val="0"/>
                            <w:numId w:val="4"/>
                          </w:numPr>
                          <w:spacing w:before="60" w:after="60"/>
                          <w:ind w:left="321" w:hanging="321"/>
                          <w:rPr>
                            <w:rFonts w:eastAsia="Times New Roman"/>
                          </w:rPr>
                        </w:pPr>
                        <w:r w:rsidRPr="007A136A">
                          <w:rPr>
                            <w:rFonts w:eastAsia="Times New Roman"/>
                          </w:rPr>
                          <w:t>Geeft input aan het beleid over</w:t>
                        </w:r>
                        <w:r w:rsidR="000040DA">
                          <w:rPr>
                            <w:rFonts w:eastAsia="Times New Roman"/>
                          </w:rPr>
                          <w:t xml:space="preserve"> het belang van registratie</w:t>
                        </w:r>
                        <w:r w:rsidR="00FD4AEE">
                          <w:rPr>
                            <w:rFonts w:eastAsia="Times New Roman"/>
                          </w:rPr>
                          <w:t xml:space="preserve"> en digitalisering</w:t>
                        </w:r>
                      </w:p>
                    </w:tc>
                    <w:tc>
                      <w:tcPr>
                        <w:tcW w:w="442" w:type="dxa"/>
                        <w:shd w:val="clear" w:color="auto" w:fill="FFFFFF" w:themeFill="background1"/>
                        <w:vAlign w:val="center"/>
                      </w:tcPr>
                      <w:p w14:paraId="03419FEC" w14:textId="6CB40E23" w:rsidR="00A7730A" w:rsidRPr="00002F4D" w:rsidRDefault="00A7730A" w:rsidP="00395700">
                        <w:pPr>
                          <w:spacing w:before="60" w:after="60"/>
                          <w:jc w:val="center"/>
                          <w:rPr>
                            <w:rFonts w:eastAsia="Times New Roman"/>
                            <w:sz w:val="24"/>
                            <w:szCs w:val="24"/>
                          </w:rPr>
                        </w:pPr>
                      </w:p>
                    </w:tc>
                    <w:tc>
                      <w:tcPr>
                        <w:tcW w:w="425" w:type="dxa"/>
                        <w:shd w:val="clear" w:color="auto" w:fill="FFFFFF" w:themeFill="background1"/>
                        <w:vAlign w:val="center"/>
                      </w:tcPr>
                      <w:p w14:paraId="07A0E24D" w14:textId="528F53B8" w:rsidR="00A7730A" w:rsidRPr="00002F4D" w:rsidRDefault="00FC6BC0" w:rsidP="00395700">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421654FA" w14:textId="77777777" w:rsidR="00A7730A" w:rsidRPr="00002F4D" w:rsidRDefault="00A7730A" w:rsidP="00395700">
                        <w:pPr>
                          <w:spacing w:before="60" w:after="60"/>
                          <w:jc w:val="center"/>
                          <w:rPr>
                            <w:rFonts w:eastAsia="Times New Roman"/>
                            <w:sz w:val="24"/>
                            <w:szCs w:val="24"/>
                          </w:rPr>
                        </w:pPr>
                      </w:p>
                    </w:tc>
                  </w:tr>
                </w:tbl>
                <w:p w14:paraId="4F284D64" w14:textId="77777777" w:rsidR="007B3BCE" w:rsidRPr="00002F4D" w:rsidRDefault="007B3BCE" w:rsidP="00395700">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7B3BCE" w14:paraId="6EE4C823" w14:textId="77777777" w:rsidTr="00395700">
                    <w:tc>
                      <w:tcPr>
                        <w:tcW w:w="3685" w:type="dxa"/>
                      </w:tcPr>
                      <w:p w14:paraId="582DC4D3" w14:textId="1F4D8050" w:rsidR="007B3BCE" w:rsidRPr="005B204F" w:rsidRDefault="00F70499" w:rsidP="00395700">
                        <w:pPr>
                          <w:pStyle w:val="Lijstalinea"/>
                          <w:numPr>
                            <w:ilvl w:val="0"/>
                            <w:numId w:val="4"/>
                          </w:numPr>
                          <w:ind w:left="318" w:hanging="284"/>
                          <w:rPr>
                            <w:rFonts w:eastAsia="Times New Roman"/>
                          </w:rPr>
                        </w:pPr>
                        <w:r>
                          <w:rPr>
                            <w:rFonts w:eastAsia="Times New Roman"/>
                          </w:rPr>
                          <w:t>Grondige kennis van informatiebeheer</w:t>
                        </w:r>
                      </w:p>
                    </w:tc>
                  </w:tr>
                  <w:tr w:rsidR="007B3BCE" w14:paraId="5639A388" w14:textId="77777777" w:rsidTr="00395700">
                    <w:tc>
                      <w:tcPr>
                        <w:tcW w:w="3685" w:type="dxa"/>
                      </w:tcPr>
                      <w:p w14:paraId="59DEDFB9" w14:textId="525860FC" w:rsidR="007B3BCE" w:rsidRPr="005B204F" w:rsidRDefault="00F70499" w:rsidP="00395700">
                        <w:pPr>
                          <w:pStyle w:val="Lijstalinea"/>
                          <w:numPr>
                            <w:ilvl w:val="0"/>
                            <w:numId w:val="4"/>
                          </w:numPr>
                          <w:ind w:left="318" w:hanging="284"/>
                          <w:rPr>
                            <w:rFonts w:eastAsia="Times New Roman"/>
                          </w:rPr>
                        </w:pPr>
                        <w:r>
                          <w:rPr>
                            <w:rFonts w:eastAsia="Times New Roman"/>
                          </w:rPr>
                          <w:t>Grondige kennis van</w:t>
                        </w:r>
                        <w:r w:rsidR="00135B62">
                          <w:rPr>
                            <w:rFonts w:eastAsia="Times New Roman"/>
                          </w:rPr>
                          <w:t xml:space="preserve"> </w:t>
                        </w:r>
                        <w:r w:rsidR="00FD4AEE">
                          <w:rPr>
                            <w:rFonts w:eastAsia="Times New Roman"/>
                          </w:rPr>
                          <w:t>registr</w:t>
                        </w:r>
                        <w:r w:rsidR="00156D83">
                          <w:rPr>
                            <w:rFonts w:eastAsia="Times New Roman"/>
                          </w:rPr>
                          <w:t xml:space="preserve">atie- en/of </w:t>
                        </w:r>
                        <w:r>
                          <w:rPr>
                            <w:rFonts w:eastAsia="Times New Roman"/>
                          </w:rPr>
                          <w:t>collectiebeheersystemen</w:t>
                        </w:r>
                      </w:p>
                    </w:tc>
                  </w:tr>
                  <w:tr w:rsidR="007B3BCE" w14:paraId="5932232A" w14:textId="77777777" w:rsidTr="00395700">
                    <w:tc>
                      <w:tcPr>
                        <w:tcW w:w="3685" w:type="dxa"/>
                      </w:tcPr>
                      <w:p w14:paraId="4B6ABE72" w14:textId="77777777" w:rsidR="007B3BCE" w:rsidRDefault="00080F6D" w:rsidP="00395700">
                        <w:pPr>
                          <w:pStyle w:val="Lijstalinea"/>
                          <w:numPr>
                            <w:ilvl w:val="0"/>
                            <w:numId w:val="4"/>
                          </w:numPr>
                          <w:ind w:left="318" w:hanging="284"/>
                          <w:rPr>
                            <w:rFonts w:eastAsia="Times New Roman"/>
                          </w:rPr>
                        </w:pPr>
                        <w:r>
                          <w:rPr>
                            <w:rFonts w:eastAsia="Times New Roman"/>
                          </w:rPr>
                          <w:t>Kennis van digitale maturiteit</w:t>
                        </w:r>
                      </w:p>
                      <w:p w14:paraId="4150F0C9" w14:textId="536F0C96" w:rsidR="009E7B1F" w:rsidRPr="005B204F" w:rsidRDefault="00903D72" w:rsidP="00395700">
                        <w:pPr>
                          <w:pStyle w:val="Lijstalinea"/>
                          <w:numPr>
                            <w:ilvl w:val="0"/>
                            <w:numId w:val="4"/>
                          </w:numPr>
                          <w:ind w:left="318" w:hanging="284"/>
                          <w:rPr>
                            <w:rFonts w:eastAsia="Times New Roman"/>
                          </w:rPr>
                        </w:pPr>
                        <w:r>
                          <w:rPr>
                            <w:rFonts w:eastAsia="Times New Roman"/>
                          </w:rPr>
                          <w:t>Kennis van de organisatiestructuur</w:t>
                        </w:r>
                      </w:p>
                    </w:tc>
                  </w:tr>
                </w:tbl>
                <w:p w14:paraId="737BDB6B" w14:textId="77777777" w:rsidR="007B3BCE" w:rsidRPr="006E34F6" w:rsidRDefault="007B3BCE" w:rsidP="00395700">
                  <w:pPr>
                    <w:spacing w:before="100" w:beforeAutospacing="1" w:after="100" w:afterAutospacing="1"/>
                    <w:rPr>
                      <w:rFonts w:eastAsia="Times New Roman"/>
                      <w:sz w:val="24"/>
                      <w:szCs w:val="24"/>
                    </w:rPr>
                  </w:pPr>
                </w:p>
              </w:tc>
            </w:tr>
          </w:tbl>
          <w:p w14:paraId="46C01890" w14:textId="77777777" w:rsidR="007B3BCE" w:rsidRPr="00B20DEB" w:rsidRDefault="007B3BCE" w:rsidP="00395700">
            <w:pPr>
              <w:spacing w:before="100" w:beforeAutospacing="1" w:after="100" w:afterAutospacing="1"/>
              <w:rPr>
                <w:rFonts w:eastAsia="Times New Roman"/>
                <w:sz w:val="2"/>
                <w:szCs w:val="2"/>
              </w:rPr>
            </w:pPr>
          </w:p>
        </w:tc>
      </w:tr>
      <w:tr w:rsidR="007B3BCE" w:rsidRPr="009D48E8" w14:paraId="453B3007" w14:textId="77777777" w:rsidTr="00CF7C46">
        <w:tc>
          <w:tcPr>
            <w:tcW w:w="9782" w:type="dxa"/>
            <w:gridSpan w:val="5"/>
            <w:shd w:val="clear" w:color="auto" w:fill="F2F2F2" w:themeFill="background1" w:themeFillShade="F2"/>
            <w:tcMar>
              <w:left w:w="0" w:type="dxa"/>
              <w:right w:w="0" w:type="dxa"/>
            </w:tcMar>
          </w:tcPr>
          <w:p w14:paraId="3F5FA43A" w14:textId="77777777" w:rsidR="007B3BCE" w:rsidRPr="00FD4BEB" w:rsidRDefault="007B3BCE" w:rsidP="00395700">
            <w:pPr>
              <w:tabs>
                <w:tab w:val="left" w:pos="4800"/>
              </w:tabs>
              <w:rPr>
                <w:rFonts w:eastAsia="Times New Roman"/>
                <w:b/>
                <w:sz w:val="2"/>
                <w:szCs w:val="24"/>
              </w:rPr>
            </w:pPr>
          </w:p>
          <w:p w14:paraId="24858612" w14:textId="77777777" w:rsidR="00B821E9" w:rsidRPr="00347044" w:rsidRDefault="00B821E9" w:rsidP="00B821E9">
            <w:pPr>
              <w:pStyle w:val="Lijstalinea"/>
              <w:numPr>
                <w:ilvl w:val="0"/>
                <w:numId w:val="20"/>
              </w:numPr>
              <w:tabs>
                <w:tab w:val="left" w:pos="4800"/>
              </w:tabs>
              <w:spacing w:before="100" w:after="120"/>
              <w:contextualSpacing w:val="0"/>
              <w:rPr>
                <w:rFonts w:eastAsia="Times New Roman"/>
                <w:b/>
                <w:sz w:val="24"/>
                <w:szCs w:val="24"/>
                <w:highlight w:val="yellow"/>
              </w:rPr>
            </w:pPr>
            <w:r w:rsidRPr="00BA22E5">
              <w:rPr>
                <w:rFonts w:eastAsia="Times New Roman"/>
                <w:b/>
                <w:sz w:val="24"/>
                <w:szCs w:val="24"/>
              </w:rPr>
              <w:t xml:space="preserve">Benoemt </w:t>
            </w:r>
            <w:r>
              <w:rPr>
                <w:rFonts w:eastAsia="Times New Roman"/>
                <w:b/>
                <w:sz w:val="24"/>
                <w:szCs w:val="24"/>
              </w:rPr>
              <w:t xml:space="preserve">en beschrijft </w:t>
            </w:r>
            <w:r w:rsidRPr="00BA22E5">
              <w:rPr>
                <w:rFonts w:eastAsia="Times New Roman"/>
                <w:b/>
                <w:sz w:val="24"/>
                <w:szCs w:val="24"/>
              </w:rPr>
              <w:t xml:space="preserve">het erfgoed </w:t>
            </w:r>
            <w:r>
              <w:rPr>
                <w:rFonts w:eastAsia="Times New Roman"/>
                <w:b/>
                <w:sz w:val="24"/>
                <w:szCs w:val="24"/>
              </w:rPr>
              <w:t>en/of de erfgoedpraktijk</w:t>
            </w:r>
            <w:r w:rsidRPr="00BA22E5">
              <w:rPr>
                <w:rFonts w:eastAsia="Times New Roman"/>
                <w:b/>
                <w:sz w:val="24"/>
                <w:szCs w:val="24"/>
              </w:rPr>
              <w:t xml:space="preserve"> </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B821E9" w:rsidRPr="00E63798" w14:paraId="674DC70D" w14:textId="77777777" w:rsidTr="005A6959">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A50FD2" w:rsidRPr="00BA22E5" w14:paraId="65A6194F" w14:textId="77777777" w:rsidTr="005A6959">
                    <w:tc>
                      <w:tcPr>
                        <w:tcW w:w="4663" w:type="dxa"/>
                        <w:shd w:val="clear" w:color="auto" w:fill="FFFFFF" w:themeFill="background1"/>
                      </w:tcPr>
                      <w:p w14:paraId="667E182B" w14:textId="4738BCD6" w:rsidR="00A50FD2" w:rsidRPr="00BA22E5" w:rsidRDefault="00A50FD2" w:rsidP="00A50FD2">
                        <w:pPr>
                          <w:pStyle w:val="Lijstalinea"/>
                          <w:numPr>
                            <w:ilvl w:val="0"/>
                            <w:numId w:val="4"/>
                          </w:numPr>
                          <w:spacing w:before="60" w:after="60"/>
                          <w:ind w:left="321" w:hanging="321"/>
                          <w:rPr>
                            <w:rFonts w:eastAsia="Times New Roman"/>
                          </w:rPr>
                        </w:pPr>
                        <w:r w:rsidRPr="00BA22E5">
                          <w:rPr>
                            <w:rFonts w:eastAsia="Times New Roman"/>
                          </w:rPr>
                          <w:t xml:space="preserve">Onderzoekt en bevraagt </w:t>
                        </w:r>
                        <w:r>
                          <w:rPr>
                            <w:rFonts w:eastAsia="Times New Roman"/>
                          </w:rPr>
                          <w:t>waar nodig</w:t>
                        </w:r>
                        <w:r w:rsidRPr="00BA22E5">
                          <w:rPr>
                            <w:rFonts w:eastAsia="Times New Roman"/>
                          </w:rPr>
                          <w:t xml:space="preserve"> bronnen en</w:t>
                        </w:r>
                        <w:r>
                          <w:rPr>
                            <w:rFonts w:eastAsia="Times New Roman"/>
                          </w:rPr>
                          <w:t>/of</w:t>
                        </w:r>
                        <w:r w:rsidRPr="00BA22E5">
                          <w:rPr>
                            <w:rFonts w:eastAsia="Times New Roman"/>
                          </w:rPr>
                          <w:t xml:space="preserve"> </w:t>
                        </w:r>
                        <w:r>
                          <w:rPr>
                            <w:rFonts w:eastAsia="Times New Roman"/>
                          </w:rPr>
                          <w:t xml:space="preserve">betrekt </w:t>
                        </w:r>
                        <w:r w:rsidRPr="00BA22E5">
                          <w:rPr>
                            <w:rFonts w:eastAsia="Times New Roman"/>
                          </w:rPr>
                          <w:t>erfgoedgemeenschap</w:t>
                        </w:r>
                        <w:r>
                          <w:rPr>
                            <w:rFonts w:eastAsia="Times New Roman"/>
                          </w:rPr>
                          <w:t>pen</w:t>
                        </w:r>
                      </w:p>
                    </w:tc>
                    <w:tc>
                      <w:tcPr>
                        <w:tcW w:w="442" w:type="dxa"/>
                        <w:shd w:val="clear" w:color="auto" w:fill="FFFFFF" w:themeFill="background1"/>
                        <w:vAlign w:val="center"/>
                      </w:tcPr>
                      <w:p w14:paraId="0E7213DF" w14:textId="77777777" w:rsidR="00A50FD2" w:rsidRDefault="00A50FD2" w:rsidP="00A50FD2">
                        <w:pPr>
                          <w:spacing w:before="60" w:after="60"/>
                          <w:jc w:val="center"/>
                          <w:rPr>
                            <w:rFonts w:eastAsia="Times New Roman"/>
                            <w:sz w:val="24"/>
                            <w:szCs w:val="24"/>
                          </w:rPr>
                        </w:pPr>
                      </w:p>
                    </w:tc>
                    <w:tc>
                      <w:tcPr>
                        <w:tcW w:w="425" w:type="dxa"/>
                        <w:shd w:val="clear" w:color="auto" w:fill="FFFFFF" w:themeFill="background1"/>
                        <w:vAlign w:val="center"/>
                      </w:tcPr>
                      <w:p w14:paraId="49711B37" w14:textId="66B14930" w:rsidR="00A50FD2" w:rsidRPr="000817B6" w:rsidRDefault="00A50FD2" w:rsidP="00A50FD2">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132DF895" w14:textId="77777777" w:rsidR="00A50FD2" w:rsidRPr="000817B6" w:rsidRDefault="00A50FD2" w:rsidP="00A50FD2">
                        <w:pPr>
                          <w:spacing w:before="60" w:after="60"/>
                          <w:jc w:val="center"/>
                          <w:rPr>
                            <w:rFonts w:eastAsia="Times New Roman"/>
                            <w:sz w:val="24"/>
                            <w:szCs w:val="24"/>
                          </w:rPr>
                        </w:pPr>
                      </w:p>
                    </w:tc>
                  </w:tr>
                  <w:tr w:rsidR="00A50FD2" w:rsidRPr="00BA22E5" w14:paraId="104CA3F5" w14:textId="77777777" w:rsidTr="005A6959">
                    <w:tc>
                      <w:tcPr>
                        <w:tcW w:w="4663" w:type="dxa"/>
                        <w:shd w:val="clear" w:color="auto" w:fill="FFFFFF" w:themeFill="background1"/>
                      </w:tcPr>
                      <w:p w14:paraId="317515AA" w14:textId="6B7C3D47" w:rsidR="00A50FD2" w:rsidRPr="00BA22E5" w:rsidRDefault="00A50FD2" w:rsidP="00A50FD2">
                        <w:pPr>
                          <w:pStyle w:val="Lijstalinea"/>
                          <w:numPr>
                            <w:ilvl w:val="0"/>
                            <w:numId w:val="4"/>
                          </w:numPr>
                          <w:spacing w:before="60" w:after="60"/>
                          <w:ind w:left="321" w:hanging="321"/>
                          <w:rPr>
                            <w:rFonts w:eastAsia="Times New Roman"/>
                          </w:rPr>
                        </w:pPr>
                        <w:r w:rsidRPr="00BA22E5">
                          <w:rPr>
                            <w:rFonts w:eastAsia="Times New Roman"/>
                          </w:rPr>
                          <w:t>Bakent het erfgoed af (</w:t>
                        </w:r>
                        <w:r>
                          <w:rPr>
                            <w:rFonts w:eastAsia="Times New Roman"/>
                          </w:rPr>
                          <w:t xml:space="preserve">bv. </w:t>
                        </w:r>
                        <w:r w:rsidRPr="00BA22E5">
                          <w:rPr>
                            <w:rFonts w:eastAsia="Times New Roman"/>
                          </w:rPr>
                          <w:t>geografisch, temporeel, materieel, thematisch, fysisch, betrokkenheid</w:t>
                        </w:r>
                        <w:r>
                          <w:rPr>
                            <w:rFonts w:eastAsia="Times New Roman"/>
                          </w:rPr>
                          <w:t xml:space="preserve"> </w:t>
                        </w:r>
                        <w:r w:rsidRPr="00BA22E5">
                          <w:rPr>
                            <w:rFonts w:eastAsia="Times New Roman"/>
                          </w:rPr>
                          <w:t>…)</w:t>
                        </w:r>
                        <w:r>
                          <w:rPr>
                            <w:rFonts w:eastAsia="Times New Roman"/>
                          </w:rPr>
                          <w:t xml:space="preserve"> indien van toepassing</w:t>
                        </w:r>
                      </w:p>
                    </w:tc>
                    <w:tc>
                      <w:tcPr>
                        <w:tcW w:w="442" w:type="dxa"/>
                        <w:shd w:val="clear" w:color="auto" w:fill="FFFFFF" w:themeFill="background1"/>
                        <w:vAlign w:val="center"/>
                      </w:tcPr>
                      <w:p w14:paraId="73CCEC47" w14:textId="20F800D0" w:rsidR="00A50FD2" w:rsidRPr="000817B6" w:rsidRDefault="00A50FD2" w:rsidP="00A50FD2">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1791519D" w14:textId="77777777" w:rsidR="00A50FD2" w:rsidRPr="000817B6" w:rsidRDefault="00A50FD2" w:rsidP="00A50FD2">
                        <w:pPr>
                          <w:spacing w:before="60" w:after="60"/>
                          <w:jc w:val="center"/>
                          <w:rPr>
                            <w:rFonts w:eastAsia="Times New Roman"/>
                            <w:sz w:val="24"/>
                            <w:szCs w:val="24"/>
                          </w:rPr>
                        </w:pPr>
                      </w:p>
                    </w:tc>
                    <w:tc>
                      <w:tcPr>
                        <w:tcW w:w="425" w:type="dxa"/>
                        <w:shd w:val="clear" w:color="auto" w:fill="FFFFFF" w:themeFill="background1"/>
                        <w:vAlign w:val="center"/>
                      </w:tcPr>
                      <w:p w14:paraId="3CF4A437" w14:textId="77777777" w:rsidR="00A50FD2" w:rsidRPr="000817B6" w:rsidRDefault="00A50FD2" w:rsidP="00A50FD2">
                        <w:pPr>
                          <w:spacing w:before="60" w:after="60"/>
                          <w:jc w:val="center"/>
                          <w:rPr>
                            <w:rFonts w:eastAsia="Times New Roman"/>
                            <w:sz w:val="24"/>
                            <w:szCs w:val="24"/>
                          </w:rPr>
                        </w:pPr>
                      </w:p>
                    </w:tc>
                  </w:tr>
                  <w:tr w:rsidR="00A50FD2" w:rsidRPr="00BA22E5" w14:paraId="2B4FCD3E" w14:textId="77777777" w:rsidTr="005A6959">
                    <w:tc>
                      <w:tcPr>
                        <w:tcW w:w="4663" w:type="dxa"/>
                        <w:shd w:val="clear" w:color="auto" w:fill="FFFFFF" w:themeFill="background1"/>
                      </w:tcPr>
                      <w:p w14:paraId="673A968A" w14:textId="77777777" w:rsidR="00A50FD2" w:rsidRPr="00BA22E5" w:rsidRDefault="00A50FD2" w:rsidP="00A50FD2">
                        <w:pPr>
                          <w:pStyle w:val="Lijstalinea"/>
                          <w:numPr>
                            <w:ilvl w:val="0"/>
                            <w:numId w:val="4"/>
                          </w:numPr>
                          <w:spacing w:before="60" w:after="60"/>
                          <w:ind w:left="321" w:hanging="321"/>
                          <w:rPr>
                            <w:rFonts w:eastAsia="Times New Roman"/>
                          </w:rPr>
                        </w:pPr>
                        <w:r w:rsidRPr="00BA22E5">
                          <w:rPr>
                            <w:rFonts w:eastAsia="Times New Roman"/>
                          </w:rPr>
                          <w:t xml:space="preserve">Kent een unieke identificatie </w:t>
                        </w:r>
                        <w:r>
                          <w:rPr>
                            <w:rFonts w:eastAsia="Times New Roman"/>
                          </w:rPr>
                          <w:t>en/of</w:t>
                        </w:r>
                        <w:r w:rsidRPr="00BA22E5">
                          <w:rPr>
                            <w:rFonts w:eastAsia="Times New Roman"/>
                          </w:rPr>
                          <w:t xml:space="preserve"> een persistente </w:t>
                        </w:r>
                        <w:commentRangeStart w:id="2"/>
                        <w:r w:rsidRPr="00BA22E5">
                          <w:rPr>
                            <w:rFonts w:eastAsia="Times New Roman"/>
                          </w:rPr>
                          <w:t>URI</w:t>
                        </w:r>
                        <w:commentRangeEnd w:id="2"/>
                        <w:r>
                          <w:rPr>
                            <w:rStyle w:val="Verwijzingopmerking"/>
                          </w:rPr>
                          <w:commentReference w:id="2"/>
                        </w:r>
                        <w:r w:rsidRPr="00BA22E5">
                          <w:rPr>
                            <w:rFonts w:eastAsia="Times New Roman"/>
                          </w:rPr>
                          <w:t xml:space="preserve"> toe</w:t>
                        </w:r>
                      </w:p>
                    </w:tc>
                    <w:tc>
                      <w:tcPr>
                        <w:tcW w:w="442" w:type="dxa"/>
                        <w:shd w:val="clear" w:color="auto" w:fill="FFFFFF" w:themeFill="background1"/>
                        <w:vAlign w:val="center"/>
                      </w:tcPr>
                      <w:p w14:paraId="4DAE103D" w14:textId="6543DCCA" w:rsidR="00A50FD2" w:rsidRPr="000817B6" w:rsidRDefault="00A50FD2" w:rsidP="00A50FD2">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29B1C16A" w14:textId="77777777" w:rsidR="00A50FD2" w:rsidRPr="000817B6" w:rsidRDefault="00A50FD2" w:rsidP="00A50FD2">
                        <w:pPr>
                          <w:spacing w:before="60" w:after="60"/>
                          <w:jc w:val="center"/>
                          <w:rPr>
                            <w:rFonts w:eastAsia="Times New Roman"/>
                            <w:sz w:val="24"/>
                            <w:szCs w:val="24"/>
                          </w:rPr>
                        </w:pPr>
                      </w:p>
                    </w:tc>
                    <w:tc>
                      <w:tcPr>
                        <w:tcW w:w="425" w:type="dxa"/>
                        <w:shd w:val="clear" w:color="auto" w:fill="FFFFFF" w:themeFill="background1"/>
                        <w:vAlign w:val="center"/>
                      </w:tcPr>
                      <w:p w14:paraId="2355BD67" w14:textId="77777777" w:rsidR="00A50FD2" w:rsidRPr="000817B6" w:rsidRDefault="00A50FD2" w:rsidP="00A50FD2">
                        <w:pPr>
                          <w:spacing w:before="60" w:after="60"/>
                          <w:jc w:val="center"/>
                          <w:rPr>
                            <w:rFonts w:eastAsia="Times New Roman"/>
                            <w:sz w:val="24"/>
                            <w:szCs w:val="24"/>
                          </w:rPr>
                        </w:pPr>
                      </w:p>
                    </w:tc>
                  </w:tr>
                  <w:tr w:rsidR="00A50FD2" w:rsidRPr="00BA22E5" w14:paraId="61CE9853" w14:textId="77777777" w:rsidTr="005A6959">
                    <w:tc>
                      <w:tcPr>
                        <w:tcW w:w="4663" w:type="dxa"/>
                        <w:shd w:val="clear" w:color="auto" w:fill="FFFFFF" w:themeFill="background1"/>
                      </w:tcPr>
                      <w:p w14:paraId="2F819F89" w14:textId="53065C78" w:rsidR="00A50FD2" w:rsidRPr="00BA22E5" w:rsidRDefault="00A50FD2" w:rsidP="00A50FD2">
                        <w:pPr>
                          <w:pStyle w:val="Lijstalinea"/>
                          <w:numPr>
                            <w:ilvl w:val="0"/>
                            <w:numId w:val="4"/>
                          </w:numPr>
                          <w:spacing w:before="60" w:after="60"/>
                          <w:ind w:left="321" w:hanging="321"/>
                          <w:rPr>
                            <w:rFonts w:eastAsia="Times New Roman"/>
                          </w:rPr>
                        </w:pPr>
                        <w:r w:rsidRPr="00BA22E5">
                          <w:rPr>
                            <w:rFonts w:eastAsia="Times New Roman"/>
                          </w:rPr>
                          <w:t>Benoemt de kenmerken (</w:t>
                        </w:r>
                        <w:r>
                          <w:rPr>
                            <w:rFonts w:eastAsia="Times New Roman"/>
                          </w:rPr>
                          <w:t xml:space="preserve">bv. </w:t>
                        </w:r>
                        <w:r w:rsidRPr="00BA22E5">
                          <w:rPr>
                            <w:rFonts w:eastAsia="Times New Roman"/>
                          </w:rPr>
                          <w:t xml:space="preserve">afmetingen, materialen, </w:t>
                        </w:r>
                        <w:r>
                          <w:rPr>
                            <w:rFonts w:eastAsia="Times New Roman"/>
                          </w:rPr>
                          <w:t>vervaardigers</w:t>
                        </w:r>
                        <w:r w:rsidRPr="00BA22E5">
                          <w:rPr>
                            <w:rFonts w:eastAsia="Times New Roman"/>
                          </w:rPr>
                          <w:t>, type</w:t>
                        </w:r>
                        <w:r>
                          <w:rPr>
                            <w:rFonts w:eastAsia="Times New Roman"/>
                          </w:rPr>
                          <w:t xml:space="preserve">, </w:t>
                        </w:r>
                        <w:r w:rsidRPr="00BA22E5">
                          <w:rPr>
                            <w:rFonts w:eastAsia="Times New Roman"/>
                          </w:rPr>
                          <w:t xml:space="preserve">technieken, </w:t>
                        </w:r>
                        <w:r>
                          <w:rPr>
                            <w:rFonts w:eastAsia="Times New Roman"/>
                          </w:rPr>
                          <w:t xml:space="preserve">onderdelen van de erfgoedpraktijk </w:t>
                        </w:r>
                        <w:r w:rsidRPr="00BA22E5">
                          <w:rPr>
                            <w:rFonts w:eastAsia="Times New Roman"/>
                          </w:rPr>
                          <w:t>…)</w:t>
                        </w:r>
                      </w:p>
                    </w:tc>
                    <w:tc>
                      <w:tcPr>
                        <w:tcW w:w="442" w:type="dxa"/>
                        <w:shd w:val="clear" w:color="auto" w:fill="FFFFFF" w:themeFill="background1"/>
                        <w:vAlign w:val="center"/>
                      </w:tcPr>
                      <w:p w14:paraId="1AD226B6" w14:textId="77777777" w:rsidR="00A50FD2" w:rsidRPr="00BA22E5" w:rsidRDefault="00A50FD2" w:rsidP="00A50FD2">
                        <w:pPr>
                          <w:spacing w:before="60" w:after="60"/>
                          <w:jc w:val="center"/>
                          <w:rPr>
                            <w:rFonts w:eastAsia="Times New Roman"/>
                            <w:sz w:val="24"/>
                            <w:szCs w:val="24"/>
                            <w:lang w:val="en-US"/>
                          </w:rPr>
                        </w:pPr>
                        <w:r w:rsidRPr="00BA22E5">
                          <w:rPr>
                            <w:rFonts w:eastAsia="Times New Roman"/>
                            <w:sz w:val="24"/>
                            <w:szCs w:val="24"/>
                            <w:lang w:val="en-US"/>
                          </w:rPr>
                          <w:sym w:font="Wingdings" w:char="F0FC"/>
                        </w:r>
                      </w:p>
                    </w:tc>
                    <w:tc>
                      <w:tcPr>
                        <w:tcW w:w="425" w:type="dxa"/>
                        <w:shd w:val="clear" w:color="auto" w:fill="FFFFFF" w:themeFill="background1"/>
                        <w:vAlign w:val="center"/>
                      </w:tcPr>
                      <w:p w14:paraId="0B23C2BA" w14:textId="77777777" w:rsidR="00A50FD2" w:rsidRPr="00BA22E5" w:rsidRDefault="00A50FD2" w:rsidP="00A50FD2">
                        <w:pPr>
                          <w:spacing w:before="60" w:after="60"/>
                          <w:jc w:val="center"/>
                          <w:rPr>
                            <w:rFonts w:eastAsia="Times New Roman"/>
                            <w:sz w:val="24"/>
                            <w:szCs w:val="24"/>
                            <w:lang w:val="en-US"/>
                          </w:rPr>
                        </w:pPr>
                      </w:p>
                    </w:tc>
                    <w:tc>
                      <w:tcPr>
                        <w:tcW w:w="425" w:type="dxa"/>
                        <w:shd w:val="clear" w:color="auto" w:fill="FFFFFF" w:themeFill="background1"/>
                        <w:vAlign w:val="center"/>
                      </w:tcPr>
                      <w:p w14:paraId="75F20C4B" w14:textId="77777777" w:rsidR="00A50FD2" w:rsidRPr="00BA22E5" w:rsidRDefault="00A50FD2" w:rsidP="00A50FD2">
                        <w:pPr>
                          <w:spacing w:before="60" w:after="60"/>
                          <w:jc w:val="center"/>
                          <w:rPr>
                            <w:rFonts w:eastAsia="Times New Roman"/>
                            <w:sz w:val="24"/>
                            <w:szCs w:val="24"/>
                            <w:lang w:val="en-US"/>
                          </w:rPr>
                        </w:pPr>
                      </w:p>
                    </w:tc>
                  </w:tr>
                  <w:tr w:rsidR="00A50FD2" w:rsidRPr="00BA22E5" w14:paraId="1662ED12" w14:textId="77777777" w:rsidTr="005A6959">
                    <w:tc>
                      <w:tcPr>
                        <w:tcW w:w="4663" w:type="dxa"/>
                        <w:shd w:val="clear" w:color="auto" w:fill="FFFFFF" w:themeFill="background1"/>
                      </w:tcPr>
                      <w:p w14:paraId="2A7B9C0D" w14:textId="5155285E" w:rsidR="00A50FD2" w:rsidRPr="00BA22E5" w:rsidRDefault="00A50FD2" w:rsidP="00A50FD2">
                        <w:pPr>
                          <w:pStyle w:val="Lijstalinea"/>
                          <w:numPr>
                            <w:ilvl w:val="0"/>
                            <w:numId w:val="4"/>
                          </w:numPr>
                          <w:spacing w:before="60" w:after="60"/>
                          <w:ind w:left="321" w:hanging="321"/>
                          <w:rPr>
                            <w:rFonts w:eastAsia="Times New Roman"/>
                          </w:rPr>
                        </w:pPr>
                        <w:r w:rsidRPr="00BA22E5">
                          <w:rPr>
                            <w:rFonts w:eastAsia="Times New Roman"/>
                          </w:rPr>
                          <w:t>Benoemt de context</w:t>
                        </w:r>
                        <w:r>
                          <w:rPr>
                            <w:rFonts w:eastAsia="Times New Roman"/>
                          </w:rPr>
                          <w:t xml:space="preserve"> (bv. domein, vindplaats, vondstnummer, objectcategorie, deelcollectie, collectievormer, verwerving</w:t>
                        </w:r>
                        <w:r>
                          <w:rPr>
                            <w:rFonts w:eastAsia="Times New Roman"/>
                          </w:rPr>
                          <w:t xml:space="preserve"> </w:t>
                        </w:r>
                        <w:r>
                          <w:rPr>
                            <w:rFonts w:eastAsia="Times New Roman"/>
                          </w:rPr>
                          <w:t>…)</w:t>
                        </w:r>
                      </w:p>
                    </w:tc>
                    <w:tc>
                      <w:tcPr>
                        <w:tcW w:w="442" w:type="dxa"/>
                        <w:shd w:val="clear" w:color="auto" w:fill="FFFFFF" w:themeFill="background1"/>
                        <w:vAlign w:val="center"/>
                      </w:tcPr>
                      <w:p w14:paraId="631E6F32" w14:textId="77777777" w:rsidR="00A50FD2" w:rsidRPr="00BA22E5" w:rsidRDefault="00A50FD2" w:rsidP="00A50FD2">
                        <w:pPr>
                          <w:spacing w:before="60" w:after="60"/>
                          <w:jc w:val="center"/>
                          <w:rPr>
                            <w:rFonts w:eastAsia="Times New Roman"/>
                            <w:sz w:val="24"/>
                            <w:szCs w:val="24"/>
                            <w:lang w:val="en-US"/>
                          </w:rPr>
                        </w:pPr>
                        <w:r w:rsidRPr="00BA22E5">
                          <w:rPr>
                            <w:rFonts w:eastAsia="Times New Roman"/>
                            <w:sz w:val="24"/>
                            <w:szCs w:val="24"/>
                            <w:lang w:val="en-US"/>
                          </w:rPr>
                          <w:sym w:font="Wingdings" w:char="F0FC"/>
                        </w:r>
                      </w:p>
                    </w:tc>
                    <w:tc>
                      <w:tcPr>
                        <w:tcW w:w="425" w:type="dxa"/>
                        <w:shd w:val="clear" w:color="auto" w:fill="FFFFFF" w:themeFill="background1"/>
                        <w:vAlign w:val="center"/>
                      </w:tcPr>
                      <w:p w14:paraId="219CAE27" w14:textId="77777777" w:rsidR="00A50FD2" w:rsidRPr="00BA22E5" w:rsidRDefault="00A50FD2" w:rsidP="00A50FD2">
                        <w:pPr>
                          <w:spacing w:before="60" w:after="60"/>
                          <w:jc w:val="center"/>
                          <w:rPr>
                            <w:rFonts w:eastAsia="Times New Roman"/>
                            <w:sz w:val="24"/>
                            <w:szCs w:val="24"/>
                            <w:lang w:val="en-US"/>
                          </w:rPr>
                        </w:pPr>
                      </w:p>
                    </w:tc>
                    <w:tc>
                      <w:tcPr>
                        <w:tcW w:w="425" w:type="dxa"/>
                        <w:shd w:val="clear" w:color="auto" w:fill="FFFFFF" w:themeFill="background1"/>
                        <w:vAlign w:val="center"/>
                      </w:tcPr>
                      <w:p w14:paraId="12D1D19B" w14:textId="77777777" w:rsidR="00A50FD2" w:rsidRPr="00BA22E5" w:rsidRDefault="00A50FD2" w:rsidP="00A50FD2">
                        <w:pPr>
                          <w:spacing w:before="60" w:after="60"/>
                          <w:jc w:val="center"/>
                          <w:rPr>
                            <w:rFonts w:eastAsia="Times New Roman"/>
                            <w:sz w:val="24"/>
                            <w:szCs w:val="24"/>
                            <w:lang w:val="en-US"/>
                          </w:rPr>
                        </w:pPr>
                      </w:p>
                    </w:tc>
                  </w:tr>
                  <w:tr w:rsidR="00A50FD2" w:rsidRPr="00BA22E5" w14:paraId="5CE84C26" w14:textId="77777777" w:rsidTr="005A6959">
                    <w:tc>
                      <w:tcPr>
                        <w:tcW w:w="4663" w:type="dxa"/>
                        <w:shd w:val="clear" w:color="auto" w:fill="FFFFFF" w:themeFill="background1"/>
                      </w:tcPr>
                      <w:p w14:paraId="6C2D8322" w14:textId="0B073EDE" w:rsidR="00A50FD2" w:rsidRPr="00BA22E5" w:rsidRDefault="00A50FD2" w:rsidP="00A50FD2">
                        <w:pPr>
                          <w:pStyle w:val="Lijstalinea"/>
                          <w:numPr>
                            <w:ilvl w:val="0"/>
                            <w:numId w:val="4"/>
                          </w:numPr>
                          <w:ind w:left="357" w:hanging="357"/>
                          <w:rPr>
                            <w:rFonts w:eastAsia="Times New Roman"/>
                          </w:rPr>
                        </w:pPr>
                        <w:r w:rsidRPr="00BA22E5">
                          <w:rPr>
                            <w:rFonts w:eastAsia="Times New Roman"/>
                          </w:rPr>
                          <w:t>Linkt het erfgoed van erfgoedgemeenschap</w:t>
                        </w:r>
                        <w:r>
                          <w:rPr>
                            <w:rFonts w:eastAsia="Times New Roman"/>
                          </w:rPr>
                          <w:t xml:space="preserve">pen </w:t>
                        </w:r>
                        <w:r w:rsidRPr="00BA22E5">
                          <w:rPr>
                            <w:rFonts w:eastAsia="Times New Roman"/>
                          </w:rPr>
                          <w:t xml:space="preserve">met nationale of </w:t>
                        </w:r>
                        <w:r w:rsidRPr="00BA22E5">
                          <w:rPr>
                            <w:rFonts w:eastAsia="Times New Roman"/>
                          </w:rPr>
                          <w:lastRenderedPageBreak/>
                          <w:t>internationale netwerken</w:t>
                        </w:r>
                        <w:r>
                          <w:rPr>
                            <w:rFonts w:eastAsia="Times New Roman"/>
                          </w:rPr>
                          <w:t xml:space="preserve"> waar mogelijk en gewenst</w:t>
                        </w:r>
                      </w:p>
                    </w:tc>
                    <w:tc>
                      <w:tcPr>
                        <w:tcW w:w="442" w:type="dxa"/>
                        <w:shd w:val="clear" w:color="auto" w:fill="FFFFFF" w:themeFill="background1"/>
                        <w:vAlign w:val="center"/>
                      </w:tcPr>
                      <w:p w14:paraId="290CA704" w14:textId="77777777" w:rsidR="00A50FD2" w:rsidRPr="00BA22E5" w:rsidRDefault="00A50FD2" w:rsidP="00A50FD2">
                        <w:pPr>
                          <w:spacing w:before="60" w:after="60"/>
                          <w:jc w:val="center"/>
                          <w:rPr>
                            <w:rFonts w:eastAsia="Times New Roman"/>
                            <w:sz w:val="24"/>
                            <w:szCs w:val="24"/>
                            <w:lang w:val="en-US"/>
                          </w:rPr>
                        </w:pPr>
                        <w:r w:rsidRPr="00BA22E5">
                          <w:rPr>
                            <w:rFonts w:eastAsia="Times New Roman"/>
                            <w:sz w:val="24"/>
                            <w:szCs w:val="24"/>
                            <w:lang w:val="en-US"/>
                          </w:rPr>
                          <w:lastRenderedPageBreak/>
                          <w:sym w:font="Wingdings" w:char="F0FC"/>
                        </w:r>
                      </w:p>
                    </w:tc>
                    <w:tc>
                      <w:tcPr>
                        <w:tcW w:w="425" w:type="dxa"/>
                        <w:shd w:val="clear" w:color="auto" w:fill="FFFFFF" w:themeFill="background1"/>
                        <w:vAlign w:val="center"/>
                      </w:tcPr>
                      <w:p w14:paraId="656FFB13" w14:textId="77777777" w:rsidR="00A50FD2" w:rsidRPr="00BA22E5" w:rsidRDefault="00A50FD2" w:rsidP="00A50FD2">
                        <w:pPr>
                          <w:spacing w:before="60" w:after="60"/>
                          <w:jc w:val="center"/>
                          <w:rPr>
                            <w:rFonts w:eastAsia="Times New Roman"/>
                            <w:sz w:val="24"/>
                            <w:szCs w:val="24"/>
                            <w:lang w:val="en-US"/>
                          </w:rPr>
                        </w:pPr>
                      </w:p>
                    </w:tc>
                    <w:tc>
                      <w:tcPr>
                        <w:tcW w:w="425" w:type="dxa"/>
                        <w:shd w:val="clear" w:color="auto" w:fill="FFFFFF" w:themeFill="background1"/>
                        <w:vAlign w:val="center"/>
                      </w:tcPr>
                      <w:p w14:paraId="13FFF1B4" w14:textId="77777777" w:rsidR="00A50FD2" w:rsidRPr="00BA22E5" w:rsidRDefault="00A50FD2" w:rsidP="00A50FD2">
                        <w:pPr>
                          <w:spacing w:before="60" w:after="60"/>
                          <w:jc w:val="center"/>
                          <w:rPr>
                            <w:rFonts w:eastAsia="Times New Roman"/>
                            <w:sz w:val="24"/>
                            <w:szCs w:val="24"/>
                            <w:lang w:val="en-US"/>
                          </w:rPr>
                        </w:pPr>
                      </w:p>
                    </w:tc>
                  </w:tr>
                  <w:tr w:rsidR="00A50FD2" w:rsidRPr="00BA22E5" w14:paraId="51919664" w14:textId="77777777" w:rsidTr="005A6959">
                    <w:tc>
                      <w:tcPr>
                        <w:tcW w:w="4663" w:type="dxa"/>
                        <w:shd w:val="clear" w:color="auto" w:fill="FFFFFF" w:themeFill="background1"/>
                      </w:tcPr>
                      <w:p w14:paraId="35A2349D" w14:textId="77777777" w:rsidR="00A50FD2" w:rsidRPr="00BA22E5" w:rsidRDefault="00A50FD2" w:rsidP="00A50FD2">
                        <w:pPr>
                          <w:pStyle w:val="Lijstalinea"/>
                          <w:numPr>
                            <w:ilvl w:val="0"/>
                            <w:numId w:val="4"/>
                          </w:numPr>
                          <w:spacing w:before="60" w:after="60"/>
                          <w:ind w:left="321" w:hanging="321"/>
                          <w:rPr>
                            <w:rFonts w:eastAsia="Times New Roman"/>
                            <w:sz w:val="24"/>
                            <w:szCs w:val="24"/>
                          </w:rPr>
                        </w:pPr>
                        <w:r w:rsidRPr="00401A29">
                          <w:rPr>
                            <w:rFonts w:eastAsia="Times New Roman"/>
                          </w:rPr>
                          <w:t xml:space="preserve">Creëert een algemeen overzicht van de </w:t>
                        </w:r>
                        <w:r>
                          <w:rPr>
                            <w:rFonts w:eastAsia="Times New Roman"/>
                          </w:rPr>
                          <w:t xml:space="preserve">inventaris en/of </w:t>
                        </w:r>
                        <w:r w:rsidRPr="00401A29">
                          <w:rPr>
                            <w:rFonts w:eastAsia="Times New Roman"/>
                          </w:rPr>
                          <w:t>collectie door (deel)collectiebeschrijving</w:t>
                        </w:r>
                      </w:p>
                    </w:tc>
                    <w:tc>
                      <w:tcPr>
                        <w:tcW w:w="442" w:type="dxa"/>
                        <w:shd w:val="clear" w:color="auto" w:fill="FFFFFF" w:themeFill="background1"/>
                        <w:vAlign w:val="center"/>
                      </w:tcPr>
                      <w:p w14:paraId="2AC93FDB" w14:textId="77777777" w:rsidR="00A50FD2" w:rsidRPr="00BA22E5" w:rsidRDefault="00A50FD2" w:rsidP="00A50FD2">
                        <w:pPr>
                          <w:spacing w:before="60" w:after="60"/>
                          <w:jc w:val="center"/>
                          <w:rPr>
                            <w:rFonts w:eastAsia="Times New Roman"/>
                            <w:sz w:val="24"/>
                            <w:szCs w:val="24"/>
                          </w:rPr>
                        </w:pPr>
                      </w:p>
                    </w:tc>
                    <w:tc>
                      <w:tcPr>
                        <w:tcW w:w="425" w:type="dxa"/>
                        <w:shd w:val="clear" w:color="auto" w:fill="FFFFFF" w:themeFill="background1"/>
                        <w:vAlign w:val="center"/>
                      </w:tcPr>
                      <w:p w14:paraId="05A37FB7" w14:textId="1314AAD7" w:rsidR="00A50FD2" w:rsidRPr="00BA22E5" w:rsidRDefault="00A50FD2" w:rsidP="00A50FD2">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6C674A12" w14:textId="77777777" w:rsidR="00A50FD2" w:rsidRPr="00BA22E5" w:rsidRDefault="00A50FD2" w:rsidP="00A50FD2">
                        <w:pPr>
                          <w:spacing w:before="60" w:after="60"/>
                          <w:jc w:val="center"/>
                          <w:rPr>
                            <w:rFonts w:eastAsia="Times New Roman"/>
                            <w:sz w:val="24"/>
                            <w:szCs w:val="24"/>
                          </w:rPr>
                        </w:pPr>
                      </w:p>
                    </w:tc>
                  </w:tr>
                  <w:tr w:rsidR="00A50FD2" w:rsidRPr="00BA22E5" w14:paraId="60ECC836" w14:textId="77777777" w:rsidTr="005A6959">
                    <w:tc>
                      <w:tcPr>
                        <w:tcW w:w="4663" w:type="dxa"/>
                        <w:shd w:val="clear" w:color="auto" w:fill="FFFFFF" w:themeFill="background1"/>
                      </w:tcPr>
                      <w:p w14:paraId="59434BEC" w14:textId="1AEAC590" w:rsidR="00A50FD2" w:rsidRPr="00BA22E5" w:rsidRDefault="00A50FD2" w:rsidP="00A50FD2">
                        <w:pPr>
                          <w:pStyle w:val="Lijstalinea"/>
                          <w:numPr>
                            <w:ilvl w:val="0"/>
                            <w:numId w:val="4"/>
                          </w:numPr>
                          <w:spacing w:before="60" w:after="60"/>
                          <w:ind w:left="321" w:hanging="321"/>
                          <w:rPr>
                            <w:rFonts w:eastAsia="Times New Roman"/>
                            <w:szCs w:val="24"/>
                          </w:rPr>
                        </w:pPr>
                        <w:r w:rsidRPr="00401A29">
                          <w:rPr>
                            <w:rFonts w:eastAsia="Times New Roman"/>
                          </w:rPr>
                          <w:t xml:space="preserve">Maakt </w:t>
                        </w:r>
                        <w:r>
                          <w:rPr>
                            <w:rFonts w:eastAsia="Times New Roman"/>
                          </w:rPr>
                          <w:t>items</w:t>
                        </w:r>
                        <w:r w:rsidRPr="00401A29">
                          <w:rPr>
                            <w:rFonts w:eastAsia="Times New Roman"/>
                          </w:rPr>
                          <w:t xml:space="preserve"> individueel identificeerbaar (fysiek</w:t>
                        </w:r>
                        <w:r>
                          <w:rPr>
                            <w:rFonts w:eastAsia="Times New Roman"/>
                          </w:rPr>
                          <w:t>e</w:t>
                        </w:r>
                        <w:r w:rsidRPr="00401A29">
                          <w:rPr>
                            <w:rFonts w:eastAsia="Times New Roman"/>
                          </w:rPr>
                          <w:t xml:space="preserve"> nummering aanbrengen)</w:t>
                        </w:r>
                      </w:p>
                    </w:tc>
                    <w:tc>
                      <w:tcPr>
                        <w:tcW w:w="442" w:type="dxa"/>
                        <w:shd w:val="clear" w:color="auto" w:fill="FFFFFF" w:themeFill="background1"/>
                        <w:vAlign w:val="center"/>
                      </w:tcPr>
                      <w:p w14:paraId="05C49586" w14:textId="77777777" w:rsidR="00A50FD2" w:rsidRPr="00BA22E5" w:rsidRDefault="00A50FD2" w:rsidP="00A50FD2">
                        <w:pPr>
                          <w:spacing w:before="60" w:after="60"/>
                          <w:jc w:val="center"/>
                          <w:rPr>
                            <w:rFonts w:eastAsia="Times New Roman"/>
                            <w:sz w:val="24"/>
                            <w:szCs w:val="24"/>
                          </w:rPr>
                        </w:pPr>
                      </w:p>
                    </w:tc>
                    <w:tc>
                      <w:tcPr>
                        <w:tcW w:w="425" w:type="dxa"/>
                        <w:shd w:val="clear" w:color="auto" w:fill="FFFFFF" w:themeFill="background1"/>
                        <w:vAlign w:val="center"/>
                      </w:tcPr>
                      <w:p w14:paraId="61A8E1A9" w14:textId="77777777" w:rsidR="00A50FD2" w:rsidRPr="00BA22E5" w:rsidRDefault="00A50FD2" w:rsidP="00A50FD2">
                        <w:pPr>
                          <w:spacing w:before="60" w:after="60"/>
                          <w:jc w:val="center"/>
                          <w:rPr>
                            <w:rFonts w:eastAsia="Times New Roman"/>
                            <w:sz w:val="24"/>
                            <w:szCs w:val="24"/>
                          </w:rPr>
                        </w:pPr>
                      </w:p>
                    </w:tc>
                    <w:tc>
                      <w:tcPr>
                        <w:tcW w:w="425" w:type="dxa"/>
                        <w:shd w:val="clear" w:color="auto" w:fill="FFFFFF" w:themeFill="background1"/>
                        <w:vAlign w:val="center"/>
                      </w:tcPr>
                      <w:p w14:paraId="26E60223" w14:textId="3BA9D56B" w:rsidR="00A50FD2" w:rsidRPr="00BA22E5" w:rsidRDefault="00A50FD2" w:rsidP="00A50FD2">
                        <w:pPr>
                          <w:spacing w:before="60" w:after="60"/>
                          <w:jc w:val="center"/>
                          <w:rPr>
                            <w:rFonts w:eastAsia="Times New Roman"/>
                            <w:sz w:val="24"/>
                            <w:szCs w:val="24"/>
                          </w:rPr>
                        </w:pPr>
                        <w:r>
                          <w:rPr>
                            <w:rFonts w:eastAsia="Times New Roman"/>
                            <w:sz w:val="24"/>
                            <w:szCs w:val="24"/>
                          </w:rPr>
                          <w:t>x</w:t>
                        </w:r>
                      </w:p>
                    </w:tc>
                  </w:tr>
                  <w:tr w:rsidR="00A50FD2" w:rsidRPr="00BA22E5" w14:paraId="14E58345" w14:textId="77777777" w:rsidTr="005A6959">
                    <w:tc>
                      <w:tcPr>
                        <w:tcW w:w="4663" w:type="dxa"/>
                        <w:shd w:val="clear" w:color="auto" w:fill="FFFFFF" w:themeFill="background1"/>
                      </w:tcPr>
                      <w:p w14:paraId="76C9B51A" w14:textId="77777777" w:rsidR="00A50FD2" w:rsidRPr="00401A29" w:rsidRDefault="00A50FD2" w:rsidP="00A50FD2">
                        <w:pPr>
                          <w:pStyle w:val="Lijstalinea"/>
                          <w:numPr>
                            <w:ilvl w:val="0"/>
                            <w:numId w:val="4"/>
                          </w:numPr>
                          <w:spacing w:before="60" w:after="60"/>
                          <w:ind w:left="321" w:hanging="321"/>
                          <w:rPr>
                            <w:rFonts w:eastAsia="Times New Roman"/>
                          </w:rPr>
                        </w:pPr>
                        <w:r>
                          <w:rPr>
                            <w:rFonts w:eastAsia="Times New Roman"/>
                          </w:rPr>
                          <w:t xml:space="preserve">Registreert de </w:t>
                        </w:r>
                        <w:r w:rsidRPr="00401A29">
                          <w:rPr>
                            <w:rFonts w:eastAsia="Times New Roman"/>
                          </w:rPr>
                          <w:t>standplaats</w:t>
                        </w:r>
                        <w:r>
                          <w:rPr>
                            <w:rFonts w:eastAsia="Times New Roman"/>
                          </w:rPr>
                          <w:t xml:space="preserve"> of locatie</w:t>
                        </w:r>
                      </w:p>
                    </w:tc>
                    <w:tc>
                      <w:tcPr>
                        <w:tcW w:w="442" w:type="dxa"/>
                        <w:shd w:val="clear" w:color="auto" w:fill="FFFFFF" w:themeFill="background1"/>
                        <w:vAlign w:val="center"/>
                      </w:tcPr>
                      <w:p w14:paraId="33359F75" w14:textId="1ABB84C2" w:rsidR="00A50FD2" w:rsidRPr="00BA22E5" w:rsidRDefault="00A50FD2" w:rsidP="00A50FD2">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2B330C78" w14:textId="77777777" w:rsidR="00A50FD2" w:rsidRPr="00BA22E5" w:rsidRDefault="00A50FD2" w:rsidP="00A50FD2">
                        <w:pPr>
                          <w:spacing w:before="60" w:after="60"/>
                          <w:jc w:val="center"/>
                          <w:rPr>
                            <w:rFonts w:eastAsia="Times New Roman"/>
                            <w:sz w:val="24"/>
                            <w:szCs w:val="24"/>
                          </w:rPr>
                        </w:pPr>
                      </w:p>
                    </w:tc>
                    <w:tc>
                      <w:tcPr>
                        <w:tcW w:w="425" w:type="dxa"/>
                        <w:shd w:val="clear" w:color="auto" w:fill="FFFFFF" w:themeFill="background1"/>
                        <w:vAlign w:val="center"/>
                      </w:tcPr>
                      <w:p w14:paraId="60721D93" w14:textId="77777777" w:rsidR="00A50FD2" w:rsidRPr="00BA22E5" w:rsidRDefault="00A50FD2" w:rsidP="00A50FD2">
                        <w:pPr>
                          <w:spacing w:before="60" w:after="60"/>
                          <w:jc w:val="center"/>
                          <w:rPr>
                            <w:rFonts w:eastAsia="Times New Roman"/>
                            <w:sz w:val="24"/>
                            <w:szCs w:val="24"/>
                          </w:rPr>
                        </w:pPr>
                      </w:p>
                    </w:tc>
                  </w:tr>
                  <w:tr w:rsidR="00A50FD2" w:rsidRPr="00BA22E5" w14:paraId="1959E2E6" w14:textId="77777777" w:rsidTr="005A6959">
                    <w:tc>
                      <w:tcPr>
                        <w:tcW w:w="4663" w:type="dxa"/>
                        <w:shd w:val="clear" w:color="auto" w:fill="FFFFFF" w:themeFill="background1"/>
                      </w:tcPr>
                      <w:p w14:paraId="43E9B300" w14:textId="3B69861F" w:rsidR="00A50FD2" w:rsidRPr="00401A29" w:rsidRDefault="00A50FD2" w:rsidP="00A50FD2">
                        <w:pPr>
                          <w:pStyle w:val="Lijstalinea"/>
                          <w:numPr>
                            <w:ilvl w:val="0"/>
                            <w:numId w:val="4"/>
                          </w:numPr>
                          <w:spacing w:before="60" w:after="60"/>
                          <w:ind w:left="321" w:hanging="321"/>
                          <w:rPr>
                            <w:rFonts w:eastAsia="Times New Roman"/>
                          </w:rPr>
                        </w:pPr>
                        <w:r>
                          <w:rPr>
                            <w:rFonts w:eastAsia="Times New Roman"/>
                          </w:rPr>
                          <w:t>Registreert de toestand</w:t>
                        </w:r>
                        <w:r w:rsidR="00BD7F1D">
                          <w:rPr>
                            <w:rFonts w:eastAsia="Times New Roman"/>
                          </w:rPr>
                          <w:t xml:space="preserve"> van het erfgoed</w:t>
                        </w:r>
                      </w:p>
                    </w:tc>
                    <w:tc>
                      <w:tcPr>
                        <w:tcW w:w="442" w:type="dxa"/>
                        <w:shd w:val="clear" w:color="auto" w:fill="FFFFFF" w:themeFill="background1"/>
                        <w:vAlign w:val="center"/>
                      </w:tcPr>
                      <w:p w14:paraId="7784E508" w14:textId="1F6D383E" w:rsidR="00A50FD2" w:rsidRPr="00BA22E5" w:rsidRDefault="00A50FD2" w:rsidP="00A50FD2">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40536289" w14:textId="77777777" w:rsidR="00A50FD2" w:rsidRPr="00BA22E5" w:rsidRDefault="00A50FD2" w:rsidP="00A50FD2">
                        <w:pPr>
                          <w:spacing w:before="60" w:after="60"/>
                          <w:jc w:val="center"/>
                          <w:rPr>
                            <w:rFonts w:eastAsia="Times New Roman"/>
                            <w:sz w:val="24"/>
                            <w:szCs w:val="24"/>
                          </w:rPr>
                        </w:pPr>
                      </w:p>
                    </w:tc>
                    <w:tc>
                      <w:tcPr>
                        <w:tcW w:w="425" w:type="dxa"/>
                        <w:shd w:val="clear" w:color="auto" w:fill="FFFFFF" w:themeFill="background1"/>
                        <w:vAlign w:val="center"/>
                      </w:tcPr>
                      <w:p w14:paraId="59F7FAB5" w14:textId="77777777" w:rsidR="00A50FD2" w:rsidRPr="00BA22E5" w:rsidRDefault="00A50FD2" w:rsidP="00A50FD2">
                        <w:pPr>
                          <w:spacing w:before="60" w:after="60"/>
                          <w:jc w:val="center"/>
                          <w:rPr>
                            <w:rFonts w:eastAsia="Times New Roman"/>
                            <w:sz w:val="24"/>
                            <w:szCs w:val="24"/>
                          </w:rPr>
                        </w:pPr>
                      </w:p>
                    </w:tc>
                  </w:tr>
                  <w:tr w:rsidR="00A50FD2" w:rsidRPr="00BA22E5" w14:paraId="348C58C7" w14:textId="77777777" w:rsidTr="005A6959">
                    <w:tc>
                      <w:tcPr>
                        <w:tcW w:w="4663" w:type="dxa"/>
                        <w:shd w:val="clear" w:color="auto" w:fill="FFFFFF" w:themeFill="background1"/>
                      </w:tcPr>
                      <w:p w14:paraId="28624FAC" w14:textId="22ECE366" w:rsidR="00A50FD2" w:rsidRPr="00401A29" w:rsidRDefault="00A50FD2" w:rsidP="00A50FD2">
                        <w:pPr>
                          <w:pStyle w:val="Lijstalinea"/>
                          <w:numPr>
                            <w:ilvl w:val="0"/>
                            <w:numId w:val="4"/>
                          </w:numPr>
                          <w:spacing w:before="60" w:after="60"/>
                          <w:ind w:left="321" w:hanging="321"/>
                          <w:rPr>
                            <w:rFonts w:eastAsia="Times New Roman"/>
                          </w:rPr>
                        </w:pPr>
                        <w:r>
                          <w:rPr>
                            <w:rFonts w:eastAsia="Times New Roman"/>
                            <w:szCs w:val="24"/>
                          </w:rPr>
                          <w:t xml:space="preserve">Fotografeert of digitaliseert indien </w:t>
                        </w:r>
                        <w:r w:rsidR="00CB5E92">
                          <w:rPr>
                            <w:rFonts w:eastAsia="Times New Roman"/>
                            <w:szCs w:val="24"/>
                          </w:rPr>
                          <w:t>relevant</w:t>
                        </w:r>
                        <w:r>
                          <w:rPr>
                            <w:rFonts w:eastAsia="Times New Roman"/>
                            <w:szCs w:val="24"/>
                          </w:rPr>
                          <w:t xml:space="preserve"> </w:t>
                        </w:r>
                      </w:p>
                    </w:tc>
                    <w:tc>
                      <w:tcPr>
                        <w:tcW w:w="442" w:type="dxa"/>
                        <w:shd w:val="clear" w:color="auto" w:fill="FFFFFF" w:themeFill="background1"/>
                        <w:vAlign w:val="center"/>
                      </w:tcPr>
                      <w:p w14:paraId="5E974336" w14:textId="77777777" w:rsidR="00A50FD2" w:rsidRPr="00BA22E5" w:rsidRDefault="00A50FD2" w:rsidP="00A50FD2">
                        <w:pPr>
                          <w:spacing w:before="60" w:after="60"/>
                          <w:jc w:val="center"/>
                          <w:rPr>
                            <w:rFonts w:eastAsia="Times New Roman"/>
                            <w:sz w:val="24"/>
                            <w:szCs w:val="24"/>
                          </w:rPr>
                        </w:pPr>
                      </w:p>
                    </w:tc>
                    <w:tc>
                      <w:tcPr>
                        <w:tcW w:w="425" w:type="dxa"/>
                        <w:shd w:val="clear" w:color="auto" w:fill="FFFFFF" w:themeFill="background1"/>
                        <w:vAlign w:val="center"/>
                      </w:tcPr>
                      <w:p w14:paraId="6BFA64A0" w14:textId="77777777" w:rsidR="00A50FD2" w:rsidRPr="00BA22E5" w:rsidRDefault="00A50FD2" w:rsidP="00A50FD2">
                        <w:pPr>
                          <w:spacing w:before="60" w:after="60"/>
                          <w:jc w:val="center"/>
                          <w:rPr>
                            <w:rFonts w:eastAsia="Times New Roman"/>
                            <w:sz w:val="24"/>
                            <w:szCs w:val="24"/>
                          </w:rPr>
                        </w:pPr>
                      </w:p>
                    </w:tc>
                    <w:tc>
                      <w:tcPr>
                        <w:tcW w:w="425" w:type="dxa"/>
                        <w:shd w:val="clear" w:color="auto" w:fill="FFFFFF" w:themeFill="background1"/>
                        <w:vAlign w:val="center"/>
                      </w:tcPr>
                      <w:p w14:paraId="7FF3518C" w14:textId="3C1366C9" w:rsidR="00A50FD2" w:rsidRPr="00BA22E5" w:rsidRDefault="00A50FD2" w:rsidP="00A50FD2">
                        <w:pPr>
                          <w:spacing w:before="60" w:after="60"/>
                          <w:jc w:val="center"/>
                          <w:rPr>
                            <w:rFonts w:eastAsia="Times New Roman"/>
                            <w:sz w:val="24"/>
                            <w:szCs w:val="24"/>
                          </w:rPr>
                        </w:pPr>
                        <w:r>
                          <w:rPr>
                            <w:rFonts w:eastAsia="Times New Roman"/>
                            <w:sz w:val="24"/>
                            <w:szCs w:val="24"/>
                          </w:rPr>
                          <w:t>x</w:t>
                        </w:r>
                      </w:p>
                    </w:tc>
                  </w:tr>
                </w:tbl>
                <w:p w14:paraId="073699F2" w14:textId="77777777" w:rsidR="00B821E9" w:rsidRPr="00BA22E5" w:rsidRDefault="00B821E9" w:rsidP="00B821E9">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B821E9" w:rsidRPr="00BA22E5" w14:paraId="60DE4470" w14:textId="77777777" w:rsidTr="005A6959">
                    <w:tc>
                      <w:tcPr>
                        <w:tcW w:w="3685" w:type="dxa"/>
                      </w:tcPr>
                      <w:p w14:paraId="54BC8F9C" w14:textId="3A30E8A4" w:rsidR="00B821E9" w:rsidRPr="00BA22E5" w:rsidRDefault="00B821E9" w:rsidP="00B821E9">
                        <w:pPr>
                          <w:pStyle w:val="Lijstalinea"/>
                          <w:numPr>
                            <w:ilvl w:val="0"/>
                            <w:numId w:val="4"/>
                          </w:numPr>
                          <w:ind w:left="318" w:hanging="284"/>
                          <w:rPr>
                            <w:rFonts w:eastAsia="Times New Roman"/>
                          </w:rPr>
                        </w:pPr>
                        <w:r w:rsidRPr="00BA22E5">
                          <w:rPr>
                            <w:rFonts w:eastAsia="Times New Roman"/>
                          </w:rPr>
                          <w:lastRenderedPageBreak/>
                          <w:t>Kennis van richtlijnen/standaarden voor de beschrijving van soorten erfgoed (bv. CIDOC, Registratieprofielen Invulboek Objecten op CEST, SPECTRUM</w:t>
                        </w:r>
                        <w:r>
                          <w:rPr>
                            <w:rFonts w:eastAsia="Times New Roman"/>
                          </w:rPr>
                          <w:t>, COMETA</w:t>
                        </w:r>
                        <w:r w:rsidR="00F331A7">
                          <w:rPr>
                            <w:rFonts w:eastAsia="Times New Roman"/>
                          </w:rPr>
                          <w:t xml:space="preserve"> </w:t>
                        </w:r>
                        <w:r>
                          <w:rPr>
                            <w:rFonts w:eastAsia="Times New Roman"/>
                          </w:rPr>
                          <w:t>…</w:t>
                        </w:r>
                        <w:r w:rsidRPr="00BA22E5">
                          <w:rPr>
                            <w:rFonts w:eastAsia="Times New Roman"/>
                          </w:rPr>
                          <w:t>)</w:t>
                        </w:r>
                      </w:p>
                    </w:tc>
                  </w:tr>
                  <w:tr w:rsidR="00B821E9" w:rsidRPr="00BA22E5" w14:paraId="37B96615" w14:textId="77777777" w:rsidTr="005A6959">
                    <w:tc>
                      <w:tcPr>
                        <w:tcW w:w="3685" w:type="dxa"/>
                      </w:tcPr>
                      <w:p w14:paraId="49F464B0" w14:textId="000B62E0" w:rsidR="00B821E9" w:rsidRPr="00C00267" w:rsidRDefault="00C00267" w:rsidP="00980C0C">
                        <w:pPr>
                          <w:pStyle w:val="Lijstalinea"/>
                          <w:numPr>
                            <w:ilvl w:val="0"/>
                            <w:numId w:val="4"/>
                          </w:numPr>
                          <w:ind w:left="357" w:hanging="357"/>
                          <w:rPr>
                            <w:rFonts w:eastAsia="Times New Roman"/>
                          </w:rPr>
                        </w:pPr>
                        <w:r w:rsidRPr="00C00267">
                          <w:rPr>
                            <w:rFonts w:eastAsia="Times New Roman"/>
                          </w:rPr>
                          <w:t xml:space="preserve">Kennis van externe erfgoedbronnen/authority files (bv. </w:t>
                        </w:r>
                        <w:r w:rsidRPr="00C00267">
                          <w:rPr>
                            <w:rFonts w:eastAsia="Times New Roman"/>
                            <w:lang w:val="en-US"/>
                          </w:rPr>
                          <w:t>AAT, Iconclass, RKDartists, ULAN, VIAF …)</w:t>
                        </w:r>
                      </w:p>
                      <w:tbl>
                        <w:tblPr>
                          <w:tblStyle w:val="Tabelraster"/>
                          <w:tblW w:w="3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B821E9" w:rsidRPr="00BA22E5" w14:paraId="40289A8F" w14:textId="77777777" w:rsidTr="00C41C25">
                          <w:tc>
                            <w:tcPr>
                              <w:tcW w:w="3685" w:type="dxa"/>
                            </w:tcPr>
                            <w:p w14:paraId="3A23B773" w14:textId="77777777" w:rsidR="00C41C25" w:rsidRDefault="00B821E9" w:rsidP="00B821E9">
                              <w:pPr>
                                <w:pStyle w:val="Lijstalinea"/>
                                <w:numPr>
                                  <w:ilvl w:val="0"/>
                                  <w:numId w:val="4"/>
                                </w:numPr>
                                <w:ind w:left="318" w:hanging="284"/>
                                <w:rPr>
                                  <w:rFonts w:eastAsia="Times New Roman"/>
                                </w:rPr>
                              </w:pPr>
                              <w:commentRangeStart w:id="3"/>
                              <w:r w:rsidRPr="00BA22E5">
                                <w:rPr>
                                  <w:rFonts w:eastAsia="Times New Roman"/>
                                </w:rPr>
                                <w:t xml:space="preserve">Basiskennis van het Engels en het Frans </w:t>
                              </w:r>
                              <w:commentRangeEnd w:id="3"/>
                              <w:r w:rsidR="00C9773F">
                                <w:rPr>
                                  <w:rStyle w:val="Verwijzingopmerking"/>
                                </w:rPr>
                                <w:commentReference w:id="3"/>
                              </w:r>
                            </w:p>
                            <w:p w14:paraId="66435534" w14:textId="72E0EE52" w:rsidR="00B821E9" w:rsidRPr="00BA22E5" w:rsidRDefault="00B821E9" w:rsidP="00B821E9">
                              <w:pPr>
                                <w:pStyle w:val="Lijstalinea"/>
                                <w:numPr>
                                  <w:ilvl w:val="0"/>
                                  <w:numId w:val="4"/>
                                </w:numPr>
                                <w:ind w:left="318" w:hanging="284"/>
                                <w:rPr>
                                  <w:rFonts w:eastAsia="Times New Roman"/>
                                </w:rPr>
                              </w:pPr>
                              <w:r w:rsidRPr="00BA22E5">
                                <w:rPr>
                                  <w:rFonts w:eastAsia="Times New Roman"/>
                                </w:rPr>
                                <w:t>Kennis van informatiebronnen</w:t>
                              </w:r>
                            </w:p>
                          </w:tc>
                        </w:tr>
                        <w:tr w:rsidR="00B821E9" w:rsidRPr="00BA22E5" w14:paraId="72822901" w14:textId="77777777" w:rsidTr="00C41C25">
                          <w:tc>
                            <w:tcPr>
                              <w:tcW w:w="3685" w:type="dxa"/>
                            </w:tcPr>
                            <w:p w14:paraId="70BE44A6" w14:textId="77777777" w:rsidR="00B821E9" w:rsidRPr="00BA22E5" w:rsidRDefault="00B821E9" w:rsidP="00B821E9">
                              <w:pPr>
                                <w:pStyle w:val="Lijstalinea"/>
                                <w:numPr>
                                  <w:ilvl w:val="0"/>
                                  <w:numId w:val="4"/>
                                </w:numPr>
                                <w:ind w:left="318" w:hanging="284"/>
                                <w:rPr>
                                  <w:rFonts w:eastAsia="Times New Roman"/>
                                </w:rPr>
                              </w:pPr>
                              <w:r w:rsidRPr="00BA22E5">
                                <w:rPr>
                                  <w:rFonts w:eastAsia="Times New Roman"/>
                                </w:rPr>
                                <w:t>Kennis van zoekmethodes en -technieken</w:t>
                              </w:r>
                            </w:p>
                            <w:p w14:paraId="4E5C994D" w14:textId="77777777" w:rsidR="00B821E9" w:rsidRPr="00BA22E5" w:rsidRDefault="00B821E9" w:rsidP="00B821E9">
                              <w:pPr>
                                <w:pStyle w:val="Lijstalinea"/>
                                <w:numPr>
                                  <w:ilvl w:val="0"/>
                                  <w:numId w:val="4"/>
                                </w:numPr>
                                <w:ind w:left="318" w:hanging="284"/>
                                <w:rPr>
                                  <w:rFonts w:eastAsia="Times New Roman"/>
                                </w:rPr>
                              </w:pPr>
                              <w:r w:rsidRPr="00BA22E5">
                                <w:rPr>
                                  <w:rFonts w:eastAsia="Times New Roman"/>
                                </w:rPr>
                                <w:t>Kennis van de organisatie</w:t>
                              </w:r>
                            </w:p>
                            <w:p w14:paraId="517208B2" w14:textId="77777777" w:rsidR="00B821E9" w:rsidRPr="00BA22E5" w:rsidRDefault="00B821E9" w:rsidP="00B821E9">
                              <w:pPr>
                                <w:pStyle w:val="Lijstalinea"/>
                                <w:numPr>
                                  <w:ilvl w:val="0"/>
                                  <w:numId w:val="4"/>
                                </w:numPr>
                                <w:ind w:left="318" w:hanging="284"/>
                                <w:rPr>
                                  <w:rFonts w:eastAsia="Times New Roman"/>
                                </w:rPr>
                              </w:pPr>
                              <w:r w:rsidRPr="00BA22E5">
                                <w:rPr>
                                  <w:rFonts w:eastAsia="Times New Roman"/>
                                </w:rPr>
                                <w:t>Kennis van de erfgoedsector</w:t>
                              </w:r>
                            </w:p>
                            <w:p w14:paraId="1EC479D2" w14:textId="77777777" w:rsidR="00B821E9" w:rsidRPr="00BA22E5" w:rsidRDefault="00B821E9" w:rsidP="00B821E9">
                              <w:pPr>
                                <w:pStyle w:val="Lijstalinea"/>
                                <w:numPr>
                                  <w:ilvl w:val="0"/>
                                  <w:numId w:val="4"/>
                                </w:numPr>
                                <w:ind w:left="318" w:hanging="284"/>
                                <w:rPr>
                                  <w:rFonts w:eastAsia="Times New Roman"/>
                                </w:rPr>
                              </w:pPr>
                              <w:r>
                                <w:rPr>
                                  <w:rFonts w:eastAsia="Times New Roman"/>
                                </w:rPr>
                                <w:lastRenderedPageBreak/>
                                <w:t>Kennis van een relevante (kunst)historische context</w:t>
                              </w:r>
                            </w:p>
                          </w:tc>
                        </w:tr>
                      </w:tbl>
                      <w:p w14:paraId="78AE7ABC" w14:textId="31CE6D88" w:rsidR="00B821E9" w:rsidRPr="009D4F7A" w:rsidRDefault="00B821E9" w:rsidP="00B821E9">
                        <w:pPr>
                          <w:pStyle w:val="Lijstalinea"/>
                          <w:numPr>
                            <w:ilvl w:val="0"/>
                            <w:numId w:val="4"/>
                          </w:numPr>
                          <w:rPr>
                            <w:rFonts w:eastAsia="Times New Roman"/>
                          </w:rPr>
                        </w:pPr>
                        <w:r w:rsidRPr="009D4F7A">
                          <w:rPr>
                            <w:rFonts w:eastAsia="Times New Roman"/>
                          </w:rPr>
                          <w:lastRenderedPageBreak/>
                          <w:t xml:space="preserve">Kennis van de materiaal-technische en constructieaspecten van </w:t>
                        </w:r>
                        <w:r w:rsidR="002D2C35">
                          <w:rPr>
                            <w:rFonts w:eastAsia="Times New Roman"/>
                          </w:rPr>
                          <w:t>het erfgoed</w:t>
                        </w:r>
                      </w:p>
                      <w:p w14:paraId="08B7CD9C" w14:textId="513EEC0D" w:rsidR="00A849BA" w:rsidRDefault="00B821E9" w:rsidP="00830628">
                        <w:pPr>
                          <w:pStyle w:val="Lijstalinea"/>
                          <w:numPr>
                            <w:ilvl w:val="0"/>
                            <w:numId w:val="4"/>
                          </w:numPr>
                          <w:rPr>
                            <w:rFonts w:eastAsia="Times New Roman"/>
                          </w:rPr>
                        </w:pPr>
                        <w:r w:rsidRPr="00A849BA">
                          <w:rPr>
                            <w:rFonts w:eastAsia="Times New Roman"/>
                          </w:rPr>
                          <w:t>Kennis van fysiek nummeren van objecten, verpakk</w:t>
                        </w:r>
                        <w:r w:rsidR="006640BE" w:rsidRPr="00A849BA">
                          <w:rPr>
                            <w:rFonts w:eastAsia="Times New Roman"/>
                          </w:rPr>
                          <w:t>e</w:t>
                        </w:r>
                        <w:r w:rsidRPr="00A849BA">
                          <w:rPr>
                            <w:rFonts w:eastAsia="Times New Roman"/>
                          </w:rPr>
                          <w:t>n, standplaats</w:t>
                        </w:r>
                        <w:r w:rsidR="00A849BA" w:rsidRPr="00A849BA">
                          <w:rPr>
                            <w:rFonts w:eastAsia="Times New Roman"/>
                          </w:rPr>
                          <w:t>registratie</w:t>
                        </w:r>
                        <w:r w:rsidRPr="00A849BA">
                          <w:rPr>
                            <w:rFonts w:eastAsia="Times New Roman"/>
                          </w:rPr>
                          <w:t xml:space="preserve">, </w:t>
                        </w:r>
                        <w:r w:rsidR="00A849BA" w:rsidRPr="00A849BA">
                          <w:rPr>
                            <w:rFonts w:eastAsia="Times New Roman"/>
                          </w:rPr>
                          <w:t>toestandcontrole</w:t>
                        </w:r>
                      </w:p>
                      <w:p w14:paraId="740E476E" w14:textId="73225F88" w:rsidR="00B821E9" w:rsidRPr="00A849BA" w:rsidRDefault="00B821E9" w:rsidP="00830628">
                        <w:pPr>
                          <w:pStyle w:val="Lijstalinea"/>
                          <w:numPr>
                            <w:ilvl w:val="0"/>
                            <w:numId w:val="4"/>
                          </w:numPr>
                          <w:rPr>
                            <w:rFonts w:eastAsia="Times New Roman"/>
                          </w:rPr>
                        </w:pPr>
                        <w:r w:rsidRPr="00A849BA">
                          <w:rPr>
                            <w:rFonts w:eastAsia="Times New Roman"/>
                          </w:rPr>
                          <w:t>Kennis van communicatietechnieken</w:t>
                        </w:r>
                      </w:p>
                      <w:p w14:paraId="04407E52" w14:textId="393AB5C7" w:rsidR="00BC4A79" w:rsidRPr="00B562B9" w:rsidRDefault="00BC4A79" w:rsidP="00B821E9">
                        <w:pPr>
                          <w:pStyle w:val="Lijstalinea"/>
                          <w:numPr>
                            <w:ilvl w:val="0"/>
                            <w:numId w:val="4"/>
                          </w:numPr>
                          <w:ind w:left="360"/>
                          <w:rPr>
                            <w:rFonts w:eastAsia="Times New Roman"/>
                          </w:rPr>
                        </w:pPr>
                        <w:r>
                          <w:rPr>
                            <w:rFonts w:eastAsia="Times New Roman"/>
                          </w:rPr>
                          <w:t>Grondige kennis van registratie- en/of collectiebeheersystemen</w:t>
                        </w:r>
                      </w:p>
                      <w:p w14:paraId="73C7168F" w14:textId="77777777" w:rsidR="00B821E9" w:rsidRPr="00B562B9" w:rsidRDefault="00B821E9" w:rsidP="00B821E9">
                        <w:pPr>
                          <w:rPr>
                            <w:rFonts w:eastAsia="Times New Roman"/>
                          </w:rPr>
                        </w:pPr>
                      </w:p>
                    </w:tc>
                  </w:tr>
                  <w:tr w:rsidR="00B821E9" w14:paraId="0B1A8119" w14:textId="77777777" w:rsidTr="005A6959">
                    <w:tc>
                      <w:tcPr>
                        <w:tcW w:w="3685" w:type="dxa"/>
                      </w:tcPr>
                      <w:p w14:paraId="5E8E1077" w14:textId="77777777" w:rsidR="00B821E9" w:rsidRPr="00B562B9" w:rsidRDefault="00B821E9" w:rsidP="00B821E9">
                        <w:pPr>
                          <w:rPr>
                            <w:rFonts w:eastAsia="Times New Roman"/>
                          </w:rPr>
                        </w:pPr>
                      </w:p>
                    </w:tc>
                  </w:tr>
                </w:tbl>
                <w:p w14:paraId="12D743B9" w14:textId="77777777" w:rsidR="00B821E9" w:rsidRPr="006E34F6" w:rsidRDefault="00B821E9" w:rsidP="00B821E9">
                  <w:pPr>
                    <w:spacing w:before="100" w:beforeAutospacing="1" w:after="100" w:afterAutospacing="1"/>
                    <w:rPr>
                      <w:rFonts w:eastAsia="Times New Roman"/>
                      <w:sz w:val="24"/>
                      <w:szCs w:val="24"/>
                    </w:rPr>
                  </w:pPr>
                </w:p>
              </w:tc>
            </w:tr>
          </w:tbl>
          <w:p w14:paraId="043304B5" w14:textId="77777777" w:rsidR="00071DD8" w:rsidRPr="00BA22E5" w:rsidRDefault="00071DD8" w:rsidP="00071DD8">
            <w:pPr>
              <w:pStyle w:val="Lijstalinea"/>
              <w:numPr>
                <w:ilvl w:val="0"/>
                <w:numId w:val="20"/>
              </w:numPr>
              <w:tabs>
                <w:tab w:val="left" w:pos="4800"/>
              </w:tabs>
              <w:spacing w:before="100" w:after="120"/>
              <w:contextualSpacing w:val="0"/>
              <w:rPr>
                <w:rFonts w:eastAsia="Times New Roman"/>
                <w:b/>
                <w:sz w:val="24"/>
                <w:szCs w:val="24"/>
              </w:rPr>
            </w:pPr>
            <w:r w:rsidRPr="00BA22E5">
              <w:rPr>
                <w:rFonts w:eastAsia="Times New Roman"/>
                <w:b/>
                <w:sz w:val="24"/>
                <w:szCs w:val="24"/>
              </w:rPr>
              <w:lastRenderedPageBreak/>
              <w:t xml:space="preserve">Begeleidt het benoemen </w:t>
            </w:r>
            <w:r>
              <w:rPr>
                <w:rFonts w:eastAsia="Times New Roman"/>
                <w:b/>
                <w:sz w:val="24"/>
                <w:szCs w:val="24"/>
              </w:rPr>
              <w:t>en beschrijven van het erfgoed en/of de erfgoedpraktijk</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071DD8" w:rsidRPr="00E63798" w14:paraId="6A28F9C9" w14:textId="77777777" w:rsidTr="00303236">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071DD8" w:rsidRPr="00BA22E5" w14:paraId="78D26C83" w14:textId="77777777" w:rsidTr="00303236">
                    <w:tc>
                      <w:tcPr>
                        <w:tcW w:w="4663" w:type="dxa"/>
                        <w:shd w:val="clear" w:color="auto" w:fill="FFFFFF" w:themeFill="background1"/>
                      </w:tcPr>
                      <w:p w14:paraId="34485458" w14:textId="120C5EC0" w:rsidR="00071DD8" w:rsidRPr="00BA22E5" w:rsidRDefault="00920816" w:rsidP="00071DD8">
                        <w:pPr>
                          <w:pStyle w:val="Lijstalinea"/>
                          <w:numPr>
                            <w:ilvl w:val="0"/>
                            <w:numId w:val="4"/>
                          </w:numPr>
                          <w:spacing w:before="60" w:after="60"/>
                          <w:ind w:left="321" w:hanging="321"/>
                          <w:rPr>
                            <w:rFonts w:eastAsia="Times New Roman"/>
                          </w:rPr>
                        </w:pPr>
                        <w:r>
                          <w:rPr>
                            <w:rFonts w:eastAsia="Times New Roman"/>
                          </w:rPr>
                          <w:t>Geeft</w:t>
                        </w:r>
                        <w:r w:rsidRPr="00BA22E5">
                          <w:rPr>
                            <w:rFonts w:eastAsia="Times New Roman"/>
                          </w:rPr>
                          <w:t xml:space="preserve"> vorming</w:t>
                        </w:r>
                        <w:r w:rsidR="00A54612">
                          <w:rPr>
                            <w:rFonts w:eastAsia="Times New Roman"/>
                          </w:rPr>
                          <w:t xml:space="preserve"> aan betrokkenen bij </w:t>
                        </w:r>
                        <w:r w:rsidR="00BF5D87">
                          <w:rPr>
                            <w:rFonts w:eastAsia="Times New Roman"/>
                          </w:rPr>
                          <w:t>het registratieproces</w:t>
                        </w:r>
                      </w:p>
                    </w:tc>
                    <w:tc>
                      <w:tcPr>
                        <w:tcW w:w="442" w:type="dxa"/>
                        <w:shd w:val="clear" w:color="auto" w:fill="FFFFFF" w:themeFill="background1"/>
                        <w:vAlign w:val="center"/>
                      </w:tcPr>
                      <w:p w14:paraId="55D87D79" w14:textId="77777777" w:rsidR="00071DD8" w:rsidRPr="00BA22E5" w:rsidRDefault="00071DD8" w:rsidP="00071DD8">
                        <w:pPr>
                          <w:spacing w:before="60" w:after="60"/>
                          <w:jc w:val="center"/>
                          <w:rPr>
                            <w:rFonts w:eastAsia="Times New Roman"/>
                            <w:sz w:val="24"/>
                            <w:szCs w:val="24"/>
                            <w:lang w:val="en-US"/>
                          </w:rPr>
                        </w:pPr>
                        <w:r w:rsidRPr="00BA22E5">
                          <w:rPr>
                            <w:rFonts w:eastAsia="Times New Roman"/>
                            <w:sz w:val="24"/>
                            <w:szCs w:val="24"/>
                            <w:lang w:val="en-US"/>
                          </w:rPr>
                          <w:sym w:font="Wingdings" w:char="F0FC"/>
                        </w:r>
                      </w:p>
                    </w:tc>
                    <w:tc>
                      <w:tcPr>
                        <w:tcW w:w="425" w:type="dxa"/>
                        <w:shd w:val="clear" w:color="auto" w:fill="FFFFFF" w:themeFill="background1"/>
                        <w:vAlign w:val="center"/>
                      </w:tcPr>
                      <w:p w14:paraId="6D526C10" w14:textId="77777777" w:rsidR="00071DD8" w:rsidRPr="00BA22E5" w:rsidRDefault="00071DD8" w:rsidP="00071DD8">
                        <w:pPr>
                          <w:spacing w:before="60" w:after="60"/>
                          <w:jc w:val="center"/>
                          <w:rPr>
                            <w:rFonts w:eastAsia="Times New Roman"/>
                            <w:sz w:val="24"/>
                            <w:szCs w:val="24"/>
                            <w:lang w:val="en-US"/>
                          </w:rPr>
                        </w:pPr>
                      </w:p>
                    </w:tc>
                    <w:tc>
                      <w:tcPr>
                        <w:tcW w:w="425" w:type="dxa"/>
                        <w:shd w:val="clear" w:color="auto" w:fill="FFFFFF" w:themeFill="background1"/>
                        <w:vAlign w:val="center"/>
                      </w:tcPr>
                      <w:p w14:paraId="0E088B3D" w14:textId="77777777" w:rsidR="00071DD8" w:rsidRPr="00BA22E5" w:rsidRDefault="00071DD8" w:rsidP="00071DD8">
                        <w:pPr>
                          <w:spacing w:before="60" w:after="60"/>
                          <w:jc w:val="center"/>
                          <w:rPr>
                            <w:rFonts w:eastAsia="Times New Roman"/>
                            <w:sz w:val="24"/>
                            <w:szCs w:val="24"/>
                            <w:lang w:val="en-US"/>
                          </w:rPr>
                        </w:pPr>
                      </w:p>
                    </w:tc>
                  </w:tr>
                  <w:tr w:rsidR="008261D5" w:rsidRPr="00BA22E5" w14:paraId="18E04979" w14:textId="77777777" w:rsidTr="00303236">
                    <w:tc>
                      <w:tcPr>
                        <w:tcW w:w="4663" w:type="dxa"/>
                        <w:shd w:val="clear" w:color="auto" w:fill="FFFFFF" w:themeFill="background1"/>
                      </w:tcPr>
                      <w:p w14:paraId="221B7EAC" w14:textId="182754C1" w:rsidR="008261D5" w:rsidRPr="00BA22E5" w:rsidRDefault="008261D5" w:rsidP="00071DD8">
                        <w:pPr>
                          <w:pStyle w:val="Lijstalinea"/>
                          <w:numPr>
                            <w:ilvl w:val="0"/>
                            <w:numId w:val="4"/>
                          </w:numPr>
                          <w:spacing w:before="60" w:after="60"/>
                          <w:ind w:left="321" w:hanging="321"/>
                          <w:rPr>
                            <w:rFonts w:eastAsia="Times New Roman"/>
                          </w:rPr>
                        </w:pPr>
                        <w:r>
                          <w:rPr>
                            <w:rFonts w:eastAsia="Times New Roman"/>
                          </w:rPr>
                          <w:t>O</w:t>
                        </w:r>
                        <w:r w:rsidRPr="00BA22E5">
                          <w:rPr>
                            <w:rFonts w:eastAsia="Times New Roman"/>
                          </w:rPr>
                          <w:t>ntwikkel</w:t>
                        </w:r>
                        <w:r>
                          <w:rPr>
                            <w:rFonts w:eastAsia="Times New Roman"/>
                          </w:rPr>
                          <w:t>t</w:t>
                        </w:r>
                        <w:r w:rsidRPr="00BA22E5">
                          <w:rPr>
                            <w:rFonts w:eastAsia="Times New Roman"/>
                          </w:rPr>
                          <w:t xml:space="preserve"> instructie- en begeleidingsmateriaal</w:t>
                        </w:r>
                      </w:p>
                    </w:tc>
                    <w:tc>
                      <w:tcPr>
                        <w:tcW w:w="442" w:type="dxa"/>
                        <w:shd w:val="clear" w:color="auto" w:fill="FFFFFF" w:themeFill="background1"/>
                        <w:vAlign w:val="center"/>
                      </w:tcPr>
                      <w:p w14:paraId="13D75CCF" w14:textId="0D4571AB" w:rsidR="008261D5" w:rsidRPr="008261D5" w:rsidRDefault="008261D5" w:rsidP="00071DD8">
                        <w:pPr>
                          <w:spacing w:before="60" w:after="60"/>
                          <w:jc w:val="center"/>
                          <w:rPr>
                            <w:rFonts w:eastAsia="Times New Roman"/>
                            <w:sz w:val="24"/>
                            <w:szCs w:val="24"/>
                          </w:rPr>
                        </w:pPr>
                      </w:p>
                    </w:tc>
                    <w:tc>
                      <w:tcPr>
                        <w:tcW w:w="425" w:type="dxa"/>
                        <w:shd w:val="clear" w:color="auto" w:fill="FFFFFF" w:themeFill="background1"/>
                        <w:vAlign w:val="center"/>
                      </w:tcPr>
                      <w:p w14:paraId="48104040" w14:textId="3C2671E8" w:rsidR="008261D5" w:rsidRPr="008261D5" w:rsidRDefault="00EE3E96" w:rsidP="00071DD8">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327DA2EE" w14:textId="77777777" w:rsidR="008261D5" w:rsidRPr="008261D5" w:rsidRDefault="008261D5" w:rsidP="00071DD8">
                        <w:pPr>
                          <w:spacing w:before="60" w:after="60"/>
                          <w:jc w:val="center"/>
                          <w:rPr>
                            <w:rFonts w:eastAsia="Times New Roman"/>
                            <w:sz w:val="24"/>
                            <w:szCs w:val="24"/>
                          </w:rPr>
                        </w:pPr>
                      </w:p>
                    </w:tc>
                  </w:tr>
                  <w:tr w:rsidR="008261D5" w:rsidRPr="00BA22E5" w14:paraId="021DCC45" w14:textId="77777777" w:rsidTr="00303236">
                    <w:tc>
                      <w:tcPr>
                        <w:tcW w:w="4663" w:type="dxa"/>
                        <w:shd w:val="clear" w:color="auto" w:fill="FFFFFF" w:themeFill="background1"/>
                      </w:tcPr>
                      <w:p w14:paraId="1EE39031" w14:textId="4A87CB77" w:rsidR="008261D5" w:rsidRPr="00BA22E5" w:rsidRDefault="00920816" w:rsidP="00071DD8">
                        <w:pPr>
                          <w:pStyle w:val="Lijstalinea"/>
                          <w:numPr>
                            <w:ilvl w:val="0"/>
                            <w:numId w:val="4"/>
                          </w:numPr>
                          <w:spacing w:before="60" w:after="60"/>
                          <w:ind w:left="321" w:hanging="321"/>
                          <w:rPr>
                            <w:rFonts w:eastAsia="Times New Roman"/>
                          </w:rPr>
                        </w:pPr>
                        <w:r w:rsidRPr="00BA22E5">
                          <w:rPr>
                            <w:rFonts w:eastAsia="Times New Roman"/>
                          </w:rPr>
                          <w:t>Verzorgt procesbegeleiding van groepen en individuen</w:t>
                        </w:r>
                        <w:r w:rsidRPr="00BA22E5">
                          <w:rPr>
                            <w:rFonts w:eastAsia="Times New Roman"/>
                          </w:rPr>
                          <w:t xml:space="preserve"> </w:t>
                        </w:r>
                      </w:p>
                    </w:tc>
                    <w:tc>
                      <w:tcPr>
                        <w:tcW w:w="442" w:type="dxa"/>
                        <w:shd w:val="clear" w:color="auto" w:fill="FFFFFF" w:themeFill="background1"/>
                        <w:vAlign w:val="center"/>
                      </w:tcPr>
                      <w:p w14:paraId="1B1F7308" w14:textId="77777777" w:rsidR="008261D5" w:rsidRPr="008261D5" w:rsidRDefault="008261D5" w:rsidP="00071DD8">
                        <w:pPr>
                          <w:spacing w:before="60" w:after="60"/>
                          <w:jc w:val="center"/>
                          <w:rPr>
                            <w:rFonts w:eastAsia="Times New Roman"/>
                            <w:sz w:val="24"/>
                            <w:szCs w:val="24"/>
                          </w:rPr>
                        </w:pPr>
                      </w:p>
                    </w:tc>
                    <w:tc>
                      <w:tcPr>
                        <w:tcW w:w="425" w:type="dxa"/>
                        <w:shd w:val="clear" w:color="auto" w:fill="FFFFFF" w:themeFill="background1"/>
                        <w:vAlign w:val="center"/>
                      </w:tcPr>
                      <w:p w14:paraId="208CBB79" w14:textId="38617154" w:rsidR="008261D5" w:rsidRPr="008261D5" w:rsidRDefault="00EE3E96" w:rsidP="00071DD8">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5200C1F6" w14:textId="77777777" w:rsidR="008261D5" w:rsidRPr="008261D5" w:rsidRDefault="008261D5" w:rsidP="00071DD8">
                        <w:pPr>
                          <w:spacing w:before="60" w:after="60"/>
                          <w:jc w:val="center"/>
                          <w:rPr>
                            <w:rFonts w:eastAsia="Times New Roman"/>
                            <w:sz w:val="24"/>
                            <w:szCs w:val="24"/>
                          </w:rPr>
                        </w:pPr>
                      </w:p>
                    </w:tc>
                  </w:tr>
                  <w:tr w:rsidR="00071DD8" w:rsidRPr="00BA22E5" w14:paraId="10BCCEFF" w14:textId="77777777" w:rsidTr="00303236">
                    <w:tc>
                      <w:tcPr>
                        <w:tcW w:w="4663" w:type="dxa"/>
                        <w:shd w:val="clear" w:color="auto" w:fill="FFFFFF" w:themeFill="background1"/>
                      </w:tcPr>
                      <w:p w14:paraId="3B99D720" w14:textId="0E8DC299" w:rsidR="00071DD8" w:rsidRPr="00BA22E5" w:rsidRDefault="00711763" w:rsidP="00711763">
                        <w:pPr>
                          <w:pStyle w:val="Lijstalinea"/>
                          <w:numPr>
                            <w:ilvl w:val="0"/>
                            <w:numId w:val="4"/>
                          </w:numPr>
                          <w:spacing w:before="60" w:after="60"/>
                          <w:ind w:left="321" w:hanging="321"/>
                          <w:rPr>
                            <w:rFonts w:eastAsia="Times New Roman"/>
                          </w:rPr>
                        </w:pPr>
                        <w:r>
                          <w:rPr>
                            <w:rFonts w:eastAsia="Times New Roman"/>
                          </w:rPr>
                          <w:t>V</w:t>
                        </w:r>
                        <w:r w:rsidR="00A36D9A">
                          <w:rPr>
                            <w:rFonts w:eastAsia="Times New Roman"/>
                          </w:rPr>
                          <w:t xml:space="preserve">erwijst </w:t>
                        </w:r>
                        <w:r>
                          <w:rPr>
                            <w:rFonts w:eastAsia="Times New Roman"/>
                          </w:rPr>
                          <w:t xml:space="preserve">indien </w:t>
                        </w:r>
                        <w:r w:rsidR="00A36D9A">
                          <w:rPr>
                            <w:rFonts w:eastAsia="Times New Roman"/>
                          </w:rPr>
                          <w:t xml:space="preserve">nodig door naar </w:t>
                        </w:r>
                        <w:r w:rsidR="00263BB0">
                          <w:rPr>
                            <w:rFonts w:eastAsia="Times New Roman"/>
                          </w:rPr>
                          <w:t xml:space="preserve">een breder netwerk </w:t>
                        </w:r>
                      </w:p>
                    </w:tc>
                    <w:tc>
                      <w:tcPr>
                        <w:tcW w:w="442" w:type="dxa"/>
                        <w:shd w:val="clear" w:color="auto" w:fill="FFFFFF" w:themeFill="background1"/>
                        <w:vAlign w:val="center"/>
                      </w:tcPr>
                      <w:p w14:paraId="17DEB215" w14:textId="77777777" w:rsidR="00071DD8" w:rsidRPr="00BA22E5" w:rsidRDefault="00071DD8" w:rsidP="00071DD8">
                        <w:pPr>
                          <w:spacing w:before="60" w:after="60"/>
                          <w:jc w:val="center"/>
                          <w:rPr>
                            <w:rFonts w:eastAsia="Times New Roman"/>
                            <w:sz w:val="24"/>
                            <w:szCs w:val="24"/>
                            <w:lang w:val="en-US"/>
                          </w:rPr>
                        </w:pPr>
                        <w:r w:rsidRPr="00BA22E5">
                          <w:rPr>
                            <w:rFonts w:eastAsia="Times New Roman"/>
                            <w:sz w:val="24"/>
                            <w:szCs w:val="24"/>
                            <w:lang w:val="en-US"/>
                          </w:rPr>
                          <w:sym w:font="Wingdings" w:char="F0FC"/>
                        </w:r>
                      </w:p>
                    </w:tc>
                    <w:tc>
                      <w:tcPr>
                        <w:tcW w:w="425" w:type="dxa"/>
                        <w:shd w:val="clear" w:color="auto" w:fill="FFFFFF" w:themeFill="background1"/>
                        <w:vAlign w:val="center"/>
                      </w:tcPr>
                      <w:p w14:paraId="55627FBB" w14:textId="77777777" w:rsidR="00071DD8" w:rsidRPr="00BA22E5" w:rsidRDefault="00071DD8" w:rsidP="00071DD8">
                        <w:pPr>
                          <w:spacing w:before="60" w:after="60"/>
                          <w:jc w:val="center"/>
                          <w:rPr>
                            <w:rFonts w:eastAsia="Times New Roman"/>
                            <w:sz w:val="24"/>
                            <w:szCs w:val="24"/>
                            <w:lang w:val="en-US"/>
                          </w:rPr>
                        </w:pPr>
                      </w:p>
                    </w:tc>
                    <w:tc>
                      <w:tcPr>
                        <w:tcW w:w="425" w:type="dxa"/>
                        <w:shd w:val="clear" w:color="auto" w:fill="FFFFFF" w:themeFill="background1"/>
                        <w:vAlign w:val="center"/>
                      </w:tcPr>
                      <w:p w14:paraId="3ECB1A4D" w14:textId="77777777" w:rsidR="00071DD8" w:rsidRPr="00BA22E5" w:rsidRDefault="00071DD8" w:rsidP="00071DD8">
                        <w:pPr>
                          <w:spacing w:before="60" w:after="60"/>
                          <w:jc w:val="center"/>
                          <w:rPr>
                            <w:rFonts w:eastAsia="Times New Roman"/>
                            <w:sz w:val="24"/>
                            <w:szCs w:val="24"/>
                            <w:lang w:val="en-US"/>
                          </w:rPr>
                        </w:pPr>
                      </w:p>
                    </w:tc>
                  </w:tr>
                </w:tbl>
                <w:p w14:paraId="778EFFAF" w14:textId="77777777" w:rsidR="00071DD8" w:rsidRPr="00BA22E5" w:rsidRDefault="00071DD8" w:rsidP="00071DD8">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071DD8" w:rsidRPr="00BA22E5" w14:paraId="0AF2FF60" w14:textId="77777777" w:rsidTr="00303236">
                    <w:tc>
                      <w:tcPr>
                        <w:tcW w:w="3685" w:type="dxa"/>
                      </w:tcPr>
                      <w:p w14:paraId="43F3E35F" w14:textId="77777777" w:rsidR="00071DD8" w:rsidRPr="00BA22E5" w:rsidRDefault="00071DD8" w:rsidP="00071DD8">
                        <w:pPr>
                          <w:pStyle w:val="Lijstalinea"/>
                          <w:numPr>
                            <w:ilvl w:val="0"/>
                            <w:numId w:val="4"/>
                          </w:numPr>
                          <w:ind w:left="318" w:hanging="284"/>
                          <w:rPr>
                            <w:rFonts w:eastAsia="Times New Roman"/>
                          </w:rPr>
                        </w:pPr>
                        <w:r w:rsidRPr="00BA22E5">
                          <w:rPr>
                            <w:rFonts w:eastAsia="Times New Roman"/>
                          </w:rPr>
                          <w:t>Basiskennis van didactische methoden</w:t>
                        </w:r>
                      </w:p>
                      <w:p w14:paraId="7E6684A8" w14:textId="7E6BEA5A" w:rsidR="00071DD8" w:rsidRDefault="00071DD8" w:rsidP="00071DD8">
                        <w:pPr>
                          <w:pStyle w:val="Lijstalinea"/>
                          <w:numPr>
                            <w:ilvl w:val="0"/>
                            <w:numId w:val="4"/>
                          </w:numPr>
                          <w:ind w:left="318" w:hanging="284"/>
                          <w:rPr>
                            <w:rFonts w:eastAsia="Times New Roman"/>
                          </w:rPr>
                        </w:pPr>
                        <w:r w:rsidRPr="00DF5DC5">
                          <w:rPr>
                            <w:rFonts w:eastAsia="Times New Roman"/>
                          </w:rPr>
                          <w:t>Kennis van gepaste communicatie- en werkvormen in het kader van participatie en dialoog met  erfgoedgemeenschap</w:t>
                        </w:r>
                        <w:r w:rsidR="0085220F">
                          <w:rPr>
                            <w:rFonts w:eastAsia="Times New Roman"/>
                          </w:rPr>
                          <w:t>pen</w:t>
                        </w:r>
                      </w:p>
                      <w:p w14:paraId="3DFC165F" w14:textId="77777777" w:rsidR="00071DD8" w:rsidRPr="00BA22E5" w:rsidRDefault="00071DD8" w:rsidP="00071DD8">
                        <w:pPr>
                          <w:pStyle w:val="Lijstalinea"/>
                          <w:numPr>
                            <w:ilvl w:val="0"/>
                            <w:numId w:val="4"/>
                          </w:numPr>
                          <w:ind w:left="318" w:hanging="284"/>
                          <w:rPr>
                            <w:rFonts w:eastAsia="Times New Roman"/>
                          </w:rPr>
                        </w:pPr>
                        <w:r>
                          <w:rPr>
                            <w:rFonts w:eastAsia="Times New Roman"/>
                          </w:rPr>
                          <w:t>Kennis van de erfgoedsector</w:t>
                        </w:r>
                      </w:p>
                    </w:tc>
                  </w:tr>
                  <w:tr w:rsidR="00071DD8" w:rsidRPr="00BA22E5" w14:paraId="38D82827" w14:textId="77777777" w:rsidTr="00303236">
                    <w:tc>
                      <w:tcPr>
                        <w:tcW w:w="3685" w:type="dxa"/>
                      </w:tcPr>
                      <w:p w14:paraId="273BB695" w14:textId="0312CB64" w:rsidR="00071DD8" w:rsidRPr="00BA22E5" w:rsidRDefault="00982E44" w:rsidP="00071DD8">
                        <w:pPr>
                          <w:pStyle w:val="Lijstalinea"/>
                          <w:numPr>
                            <w:ilvl w:val="0"/>
                            <w:numId w:val="4"/>
                          </w:numPr>
                          <w:ind w:left="318" w:hanging="284"/>
                          <w:rPr>
                            <w:rFonts w:eastAsia="Times New Roman"/>
                          </w:rPr>
                        </w:pPr>
                        <w:r>
                          <w:rPr>
                            <w:rFonts w:eastAsia="Times New Roman"/>
                          </w:rPr>
                          <w:t xml:space="preserve">Kennis van methodes </w:t>
                        </w:r>
                        <w:r w:rsidR="008B7422">
                          <w:rPr>
                            <w:rFonts w:eastAsia="Times New Roman"/>
                          </w:rPr>
                          <w:t xml:space="preserve">en processen </w:t>
                        </w:r>
                        <w:r>
                          <w:rPr>
                            <w:rFonts w:eastAsia="Times New Roman"/>
                          </w:rPr>
                          <w:t>van erfgoedbemiddeling</w:t>
                        </w:r>
                        <w:r w:rsidR="008B7422">
                          <w:rPr>
                            <w:rFonts w:eastAsia="Times New Roman"/>
                          </w:rPr>
                          <w:t xml:space="preserve"> en participatie</w:t>
                        </w:r>
                      </w:p>
                    </w:tc>
                  </w:tr>
                  <w:tr w:rsidR="00071DD8" w14:paraId="464C92DB" w14:textId="77777777" w:rsidTr="00303236">
                    <w:tc>
                      <w:tcPr>
                        <w:tcW w:w="3685" w:type="dxa"/>
                      </w:tcPr>
                      <w:p w14:paraId="237F1D35" w14:textId="77777777" w:rsidR="00071DD8" w:rsidRDefault="00CE782B" w:rsidP="00071DD8">
                        <w:pPr>
                          <w:pStyle w:val="Lijstalinea"/>
                          <w:numPr>
                            <w:ilvl w:val="0"/>
                            <w:numId w:val="4"/>
                          </w:numPr>
                          <w:ind w:left="318" w:hanging="284"/>
                          <w:rPr>
                            <w:rFonts w:eastAsia="Times New Roman"/>
                          </w:rPr>
                        </w:pPr>
                        <w:r>
                          <w:rPr>
                            <w:rFonts w:eastAsia="Times New Roman"/>
                          </w:rPr>
                          <w:t>Kennis en overzicht m.b.t. het geregistreerd erfgoed en de betrokken erfgoedgemeenschappen</w:t>
                        </w:r>
                      </w:p>
                      <w:p w14:paraId="57893895" w14:textId="7F9A3727" w:rsidR="00D046DC" w:rsidRPr="00BA22E5" w:rsidRDefault="00D046DC" w:rsidP="00071DD8">
                        <w:pPr>
                          <w:pStyle w:val="Lijstalinea"/>
                          <w:numPr>
                            <w:ilvl w:val="0"/>
                            <w:numId w:val="4"/>
                          </w:numPr>
                          <w:ind w:left="318" w:hanging="284"/>
                          <w:rPr>
                            <w:rFonts w:eastAsia="Times New Roman"/>
                          </w:rPr>
                        </w:pPr>
                        <w:r>
                          <w:rPr>
                            <w:rFonts w:eastAsia="Times New Roman"/>
                          </w:rPr>
                          <w:t>Basiskennis van groepsdynamica</w:t>
                        </w:r>
                      </w:p>
                    </w:tc>
                  </w:tr>
                </w:tbl>
                <w:p w14:paraId="02AAB687" w14:textId="77777777" w:rsidR="00071DD8" w:rsidRPr="006E34F6" w:rsidRDefault="00071DD8" w:rsidP="00071DD8">
                  <w:pPr>
                    <w:spacing w:before="100" w:beforeAutospacing="1" w:after="100" w:afterAutospacing="1"/>
                    <w:rPr>
                      <w:rFonts w:eastAsia="Times New Roman"/>
                      <w:sz w:val="24"/>
                      <w:szCs w:val="24"/>
                    </w:rPr>
                  </w:pPr>
                </w:p>
              </w:tc>
            </w:tr>
          </w:tbl>
          <w:p w14:paraId="7ED8261D" w14:textId="77777777" w:rsidR="007B3BCE" w:rsidRPr="00B20DEB" w:rsidRDefault="007B3BCE" w:rsidP="00395700">
            <w:pPr>
              <w:spacing w:before="100" w:beforeAutospacing="1" w:after="100" w:afterAutospacing="1"/>
              <w:rPr>
                <w:rFonts w:eastAsia="Times New Roman"/>
                <w:sz w:val="2"/>
                <w:szCs w:val="2"/>
              </w:rPr>
            </w:pPr>
          </w:p>
        </w:tc>
      </w:tr>
      <w:tr w:rsidR="007B501D" w:rsidRPr="009D48E8" w14:paraId="2C8BF259" w14:textId="77777777" w:rsidTr="00CF7C46">
        <w:tblPrEx>
          <w:tblCellMar>
            <w:left w:w="108" w:type="dxa"/>
            <w:right w:w="108" w:type="dxa"/>
          </w:tblCellMar>
        </w:tblPrEx>
        <w:tc>
          <w:tcPr>
            <w:tcW w:w="9782" w:type="dxa"/>
            <w:gridSpan w:val="5"/>
          </w:tcPr>
          <w:p w14:paraId="20FCAB5F" w14:textId="77777777" w:rsidR="007B501D" w:rsidRPr="00C862BB" w:rsidRDefault="007B501D" w:rsidP="00B76362">
            <w:pPr>
              <w:tabs>
                <w:tab w:val="left" w:pos="4800"/>
              </w:tabs>
              <w:rPr>
                <w:rFonts w:eastAsia="Times New Roman"/>
                <w:b/>
                <w:sz w:val="2"/>
                <w:szCs w:val="24"/>
              </w:rPr>
            </w:pPr>
          </w:p>
          <w:p w14:paraId="184715E2" w14:textId="235C92D5" w:rsidR="007B501D" w:rsidRPr="00C862BB" w:rsidRDefault="00CB14D0" w:rsidP="00B76362">
            <w:pPr>
              <w:pStyle w:val="Lijstalinea"/>
              <w:numPr>
                <w:ilvl w:val="0"/>
                <w:numId w:val="20"/>
              </w:numPr>
              <w:tabs>
                <w:tab w:val="left" w:pos="4800"/>
              </w:tabs>
              <w:spacing w:before="100" w:after="120"/>
              <w:ind w:left="567" w:hanging="357"/>
              <w:contextualSpacing w:val="0"/>
              <w:rPr>
                <w:rFonts w:eastAsia="Times New Roman"/>
                <w:b/>
                <w:szCs w:val="24"/>
              </w:rPr>
            </w:pPr>
            <w:r>
              <w:rPr>
                <w:rFonts w:eastAsia="Times New Roman"/>
                <w:b/>
                <w:szCs w:val="24"/>
              </w:rPr>
              <w:t xml:space="preserve">Documenteert de juridische </w:t>
            </w:r>
            <w:r w:rsidR="003812D6">
              <w:rPr>
                <w:rFonts w:eastAsia="Times New Roman"/>
                <w:b/>
                <w:szCs w:val="24"/>
              </w:rPr>
              <w:t xml:space="preserve">status </w:t>
            </w:r>
            <w:r w:rsidR="002E6F5E">
              <w:rPr>
                <w:rFonts w:eastAsia="Times New Roman"/>
                <w:b/>
                <w:szCs w:val="24"/>
              </w:rPr>
              <w:t xml:space="preserve">en ethische beperkingen </w:t>
            </w:r>
            <w:r w:rsidR="003812D6">
              <w:rPr>
                <w:rFonts w:eastAsia="Times New Roman"/>
                <w:b/>
                <w:szCs w:val="24"/>
              </w:rPr>
              <w:t>van het erfgoed</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7B501D" w:rsidRPr="00C862BB" w14:paraId="5E68689D" w14:textId="77777777" w:rsidTr="00B76362">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C862BB" w:rsidRPr="00C862BB" w14:paraId="3CE703E6" w14:textId="77777777" w:rsidTr="00B76362">
                    <w:tc>
                      <w:tcPr>
                        <w:tcW w:w="4663" w:type="dxa"/>
                        <w:shd w:val="clear" w:color="auto" w:fill="FFFFFF" w:themeFill="background1"/>
                      </w:tcPr>
                      <w:p w14:paraId="6B236D5D" w14:textId="2B7C52FA" w:rsidR="0009544D" w:rsidRPr="000B2D12" w:rsidRDefault="00A60B93" w:rsidP="000B2D12">
                        <w:pPr>
                          <w:pStyle w:val="Lijstalinea"/>
                          <w:numPr>
                            <w:ilvl w:val="0"/>
                            <w:numId w:val="4"/>
                          </w:numPr>
                          <w:spacing w:before="60" w:after="60"/>
                          <w:ind w:left="321" w:hanging="321"/>
                          <w:rPr>
                            <w:rFonts w:eastAsia="Times New Roman"/>
                            <w:sz w:val="24"/>
                            <w:szCs w:val="24"/>
                          </w:rPr>
                        </w:pPr>
                        <w:r>
                          <w:rPr>
                            <w:rFonts w:eastAsia="Times New Roman"/>
                          </w:rPr>
                          <w:t>Stelt vast of er</w:t>
                        </w:r>
                        <w:r w:rsidR="00C862BB" w:rsidRPr="00C862BB">
                          <w:rPr>
                            <w:rFonts w:eastAsia="Times New Roman"/>
                          </w:rPr>
                          <w:t xml:space="preserve"> auteursrechten</w:t>
                        </w:r>
                        <w:r>
                          <w:rPr>
                            <w:rFonts w:eastAsia="Times New Roman"/>
                          </w:rPr>
                          <w:t xml:space="preserve"> </w:t>
                        </w:r>
                        <w:r w:rsidR="009F06AF">
                          <w:rPr>
                            <w:rFonts w:eastAsia="Times New Roman"/>
                          </w:rPr>
                          <w:t>of</w:t>
                        </w:r>
                        <w:r w:rsidR="009A708E">
                          <w:rPr>
                            <w:rFonts w:eastAsia="Times New Roman"/>
                          </w:rPr>
                          <w:t xml:space="preserve"> morele rechten </w:t>
                        </w:r>
                        <w:r>
                          <w:rPr>
                            <w:rFonts w:eastAsia="Times New Roman"/>
                          </w:rPr>
                          <w:t>rusten</w:t>
                        </w:r>
                        <w:r w:rsidR="00E7494D">
                          <w:rPr>
                            <w:rFonts w:eastAsia="Times New Roman"/>
                          </w:rPr>
                          <w:t xml:space="preserve"> op </w:t>
                        </w:r>
                        <w:r w:rsidR="00112AE5">
                          <w:rPr>
                            <w:rFonts w:eastAsia="Times New Roman"/>
                          </w:rPr>
                          <w:t>het erfgoed en hoe en met wie deze geklaard kunnen worden</w:t>
                        </w:r>
                      </w:p>
                    </w:tc>
                    <w:tc>
                      <w:tcPr>
                        <w:tcW w:w="442" w:type="dxa"/>
                        <w:shd w:val="clear" w:color="auto" w:fill="FFFFFF" w:themeFill="background1"/>
                        <w:vAlign w:val="center"/>
                      </w:tcPr>
                      <w:p w14:paraId="492782EB" w14:textId="1C4F26A2" w:rsidR="00C862BB" w:rsidRPr="00C862BB" w:rsidRDefault="00C862BB" w:rsidP="00C862BB">
                        <w:pPr>
                          <w:spacing w:before="60" w:after="60"/>
                          <w:jc w:val="center"/>
                          <w:rPr>
                            <w:rFonts w:eastAsia="Times New Roman"/>
                            <w:sz w:val="24"/>
                            <w:szCs w:val="24"/>
                          </w:rPr>
                        </w:pPr>
                      </w:p>
                    </w:tc>
                    <w:tc>
                      <w:tcPr>
                        <w:tcW w:w="425" w:type="dxa"/>
                        <w:shd w:val="clear" w:color="auto" w:fill="FFFFFF" w:themeFill="background1"/>
                        <w:vAlign w:val="center"/>
                      </w:tcPr>
                      <w:p w14:paraId="0BD64E36" w14:textId="0CB903B8" w:rsidR="00C862BB" w:rsidRPr="00C862BB" w:rsidRDefault="007B0471" w:rsidP="00C862BB">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3783231E" w14:textId="77777777" w:rsidR="00C862BB" w:rsidRPr="00C862BB" w:rsidRDefault="00C862BB" w:rsidP="00C862BB">
                        <w:pPr>
                          <w:spacing w:before="60" w:after="60"/>
                          <w:jc w:val="center"/>
                          <w:rPr>
                            <w:rFonts w:eastAsia="Times New Roman"/>
                            <w:sz w:val="24"/>
                            <w:szCs w:val="24"/>
                          </w:rPr>
                        </w:pPr>
                      </w:p>
                    </w:tc>
                  </w:tr>
                  <w:tr w:rsidR="00C862BB" w:rsidRPr="00C862BB" w14:paraId="6F2D07C2" w14:textId="77777777" w:rsidTr="00B76362">
                    <w:tc>
                      <w:tcPr>
                        <w:tcW w:w="4663" w:type="dxa"/>
                        <w:shd w:val="clear" w:color="auto" w:fill="FFFFFF" w:themeFill="background1"/>
                      </w:tcPr>
                      <w:p w14:paraId="058D6BC5" w14:textId="6883951B" w:rsidR="00C862BB" w:rsidRPr="00C862BB" w:rsidRDefault="00DC0A11" w:rsidP="00C862BB">
                        <w:pPr>
                          <w:pStyle w:val="Lijstalinea"/>
                          <w:numPr>
                            <w:ilvl w:val="0"/>
                            <w:numId w:val="4"/>
                          </w:numPr>
                          <w:spacing w:before="60" w:after="60"/>
                          <w:ind w:left="321" w:hanging="321"/>
                          <w:rPr>
                            <w:rFonts w:eastAsia="Times New Roman"/>
                            <w:sz w:val="24"/>
                            <w:szCs w:val="24"/>
                          </w:rPr>
                        </w:pPr>
                        <w:r>
                          <w:rPr>
                            <w:rFonts w:eastAsia="Times New Roman"/>
                          </w:rPr>
                          <w:t xml:space="preserve">Past de </w:t>
                        </w:r>
                        <w:r w:rsidR="000600F2">
                          <w:rPr>
                            <w:rFonts w:eastAsia="Times New Roman"/>
                          </w:rPr>
                          <w:t>relevante Europese wetgeving rond databescherming en online privacy</w:t>
                        </w:r>
                        <w:r w:rsidR="00C323CF">
                          <w:rPr>
                            <w:rFonts w:eastAsia="Times New Roman"/>
                          </w:rPr>
                          <w:t xml:space="preserve"> toe </w:t>
                        </w:r>
                      </w:p>
                    </w:tc>
                    <w:tc>
                      <w:tcPr>
                        <w:tcW w:w="442" w:type="dxa"/>
                        <w:shd w:val="clear" w:color="auto" w:fill="FFFFFF" w:themeFill="background1"/>
                        <w:vAlign w:val="center"/>
                      </w:tcPr>
                      <w:p w14:paraId="1D6C168C" w14:textId="0E6B5367" w:rsidR="00C862BB" w:rsidRPr="00C862BB" w:rsidRDefault="00FF73CF" w:rsidP="00C862BB">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56A9B241" w14:textId="77777777" w:rsidR="00C862BB" w:rsidRPr="00C862BB" w:rsidRDefault="00C862BB" w:rsidP="00C862BB">
                        <w:pPr>
                          <w:spacing w:before="60" w:after="60"/>
                          <w:jc w:val="center"/>
                          <w:rPr>
                            <w:rFonts w:eastAsia="Times New Roman"/>
                            <w:sz w:val="24"/>
                            <w:szCs w:val="24"/>
                          </w:rPr>
                        </w:pPr>
                      </w:p>
                    </w:tc>
                    <w:tc>
                      <w:tcPr>
                        <w:tcW w:w="425" w:type="dxa"/>
                        <w:shd w:val="clear" w:color="auto" w:fill="FFFFFF" w:themeFill="background1"/>
                        <w:vAlign w:val="center"/>
                      </w:tcPr>
                      <w:p w14:paraId="472846B2" w14:textId="77777777" w:rsidR="00C862BB" w:rsidRPr="00C862BB" w:rsidRDefault="00C862BB" w:rsidP="00C862BB">
                        <w:pPr>
                          <w:spacing w:before="60" w:after="60"/>
                          <w:jc w:val="center"/>
                          <w:rPr>
                            <w:rFonts w:eastAsia="Times New Roman"/>
                            <w:sz w:val="24"/>
                            <w:szCs w:val="24"/>
                          </w:rPr>
                        </w:pPr>
                      </w:p>
                    </w:tc>
                  </w:tr>
                  <w:tr w:rsidR="00C862BB" w:rsidRPr="00C862BB" w14:paraId="70324754" w14:textId="77777777" w:rsidTr="00B76362">
                    <w:tc>
                      <w:tcPr>
                        <w:tcW w:w="4663" w:type="dxa"/>
                        <w:shd w:val="clear" w:color="auto" w:fill="FFFFFF" w:themeFill="background1"/>
                      </w:tcPr>
                      <w:p w14:paraId="2D8F894D" w14:textId="49B938C0" w:rsidR="00C862BB" w:rsidRPr="00C862BB" w:rsidRDefault="006820AB" w:rsidP="00C862BB">
                        <w:pPr>
                          <w:pStyle w:val="Lijstalinea"/>
                          <w:numPr>
                            <w:ilvl w:val="0"/>
                            <w:numId w:val="4"/>
                          </w:numPr>
                          <w:spacing w:before="60" w:after="60"/>
                          <w:ind w:left="321" w:hanging="321"/>
                          <w:rPr>
                            <w:rFonts w:eastAsia="Times New Roman"/>
                            <w:sz w:val="24"/>
                            <w:szCs w:val="24"/>
                          </w:rPr>
                        </w:pPr>
                        <w:r>
                          <w:rPr>
                            <w:rFonts w:eastAsia="Times New Roman"/>
                          </w:rPr>
                          <w:lastRenderedPageBreak/>
                          <w:t>Documenteert</w:t>
                        </w:r>
                        <w:r w:rsidR="00C862BB" w:rsidRPr="00C862BB">
                          <w:rPr>
                            <w:rFonts w:eastAsia="Times New Roman"/>
                          </w:rPr>
                          <w:t xml:space="preserve"> bruikleen- en schenkingsovereenkomsten en koppelt ze aan het </w:t>
                        </w:r>
                        <w:r w:rsidR="00557424">
                          <w:rPr>
                            <w:rFonts w:eastAsia="Times New Roman"/>
                          </w:rPr>
                          <w:t>registratie</w:t>
                        </w:r>
                        <w:r w:rsidR="00393EA0">
                          <w:rPr>
                            <w:rFonts w:eastAsia="Times New Roman"/>
                          </w:rPr>
                          <w:t>- en/of collectiebeheer</w:t>
                        </w:r>
                        <w:r w:rsidR="00C862BB" w:rsidRPr="00C862BB">
                          <w:rPr>
                            <w:rFonts w:eastAsia="Times New Roman"/>
                          </w:rPr>
                          <w:t>systeem</w:t>
                        </w:r>
                      </w:p>
                    </w:tc>
                    <w:tc>
                      <w:tcPr>
                        <w:tcW w:w="442" w:type="dxa"/>
                        <w:shd w:val="clear" w:color="auto" w:fill="FFFFFF" w:themeFill="background1"/>
                        <w:vAlign w:val="center"/>
                      </w:tcPr>
                      <w:p w14:paraId="76931122" w14:textId="4A4519E4" w:rsidR="00C862BB" w:rsidRPr="00C862BB" w:rsidRDefault="00CF7C46" w:rsidP="00C862BB">
                        <w:pPr>
                          <w:spacing w:before="60" w:after="60"/>
                          <w:jc w:val="center"/>
                          <w:rPr>
                            <w:rFonts w:eastAsia="Times New Roman"/>
                            <w:sz w:val="24"/>
                            <w:szCs w:val="24"/>
                          </w:rPr>
                        </w:pPr>
                        <w:r>
                          <w:rPr>
                            <w:rFonts w:eastAsia="Times New Roman"/>
                            <w:sz w:val="24"/>
                            <w:szCs w:val="24"/>
                            <w:lang w:val="en-US"/>
                          </w:rPr>
                          <w:sym w:font="Wingdings" w:char="F0FC"/>
                        </w:r>
                      </w:p>
                    </w:tc>
                    <w:tc>
                      <w:tcPr>
                        <w:tcW w:w="425" w:type="dxa"/>
                        <w:shd w:val="clear" w:color="auto" w:fill="FFFFFF" w:themeFill="background1"/>
                        <w:vAlign w:val="center"/>
                      </w:tcPr>
                      <w:p w14:paraId="03052E1B" w14:textId="77777777" w:rsidR="00C862BB" w:rsidRPr="00C862BB" w:rsidRDefault="00C862BB" w:rsidP="00C862BB">
                        <w:pPr>
                          <w:spacing w:before="60" w:after="60"/>
                          <w:jc w:val="center"/>
                          <w:rPr>
                            <w:rFonts w:eastAsia="Times New Roman"/>
                            <w:sz w:val="24"/>
                            <w:szCs w:val="24"/>
                          </w:rPr>
                        </w:pPr>
                      </w:p>
                    </w:tc>
                    <w:tc>
                      <w:tcPr>
                        <w:tcW w:w="425" w:type="dxa"/>
                        <w:shd w:val="clear" w:color="auto" w:fill="FFFFFF" w:themeFill="background1"/>
                        <w:vAlign w:val="center"/>
                      </w:tcPr>
                      <w:p w14:paraId="78C672E2" w14:textId="77777777" w:rsidR="00C862BB" w:rsidRPr="00C862BB" w:rsidRDefault="00C862BB" w:rsidP="00C862BB">
                        <w:pPr>
                          <w:spacing w:before="60" w:after="60"/>
                          <w:jc w:val="center"/>
                          <w:rPr>
                            <w:rFonts w:eastAsia="Times New Roman"/>
                            <w:sz w:val="24"/>
                            <w:szCs w:val="24"/>
                          </w:rPr>
                        </w:pPr>
                      </w:p>
                    </w:tc>
                  </w:tr>
                  <w:tr w:rsidR="00C862BB" w:rsidRPr="00C862BB" w14:paraId="6BA43548" w14:textId="77777777" w:rsidTr="00B76362">
                    <w:tc>
                      <w:tcPr>
                        <w:tcW w:w="4663" w:type="dxa"/>
                        <w:shd w:val="clear" w:color="auto" w:fill="FFFFFF" w:themeFill="background1"/>
                      </w:tcPr>
                      <w:p w14:paraId="53E762C4" w14:textId="44C99EBF" w:rsidR="00C862BB" w:rsidRPr="00C862BB" w:rsidRDefault="00350AC5" w:rsidP="00C862BB">
                        <w:pPr>
                          <w:pStyle w:val="Lijstalinea"/>
                          <w:numPr>
                            <w:ilvl w:val="0"/>
                            <w:numId w:val="4"/>
                          </w:numPr>
                          <w:spacing w:before="60" w:after="60"/>
                          <w:ind w:left="321" w:hanging="321"/>
                          <w:rPr>
                            <w:rFonts w:eastAsia="Times New Roman"/>
                            <w:sz w:val="24"/>
                            <w:szCs w:val="24"/>
                          </w:rPr>
                        </w:pPr>
                        <w:r>
                          <w:rPr>
                            <w:rFonts w:eastAsia="Times New Roman"/>
                          </w:rPr>
                          <w:t>Documenteert</w:t>
                        </w:r>
                        <w:r w:rsidR="00CF7C46" w:rsidRPr="00CF7C46">
                          <w:rPr>
                            <w:rFonts w:eastAsia="Times New Roman"/>
                          </w:rPr>
                          <w:t xml:space="preserve"> de voorwaarden van de schenking</w:t>
                        </w:r>
                        <w:r w:rsidR="00F46836">
                          <w:rPr>
                            <w:rFonts w:eastAsia="Times New Roman"/>
                          </w:rPr>
                          <w:t xml:space="preserve">, </w:t>
                        </w:r>
                        <w:r w:rsidR="00CF7C46" w:rsidRPr="00CF7C46">
                          <w:rPr>
                            <w:rFonts w:eastAsia="Times New Roman"/>
                          </w:rPr>
                          <w:t>deponering</w:t>
                        </w:r>
                        <w:r w:rsidR="00F46836">
                          <w:rPr>
                            <w:rFonts w:eastAsia="Times New Roman"/>
                          </w:rPr>
                          <w:t xml:space="preserve"> of </w:t>
                        </w:r>
                        <w:r w:rsidR="00BB7BD0">
                          <w:rPr>
                            <w:rFonts w:eastAsia="Times New Roman"/>
                          </w:rPr>
                          <w:t>inventarisatie</w:t>
                        </w:r>
                      </w:p>
                    </w:tc>
                    <w:tc>
                      <w:tcPr>
                        <w:tcW w:w="442" w:type="dxa"/>
                        <w:shd w:val="clear" w:color="auto" w:fill="FFFFFF" w:themeFill="background1"/>
                        <w:vAlign w:val="center"/>
                      </w:tcPr>
                      <w:p w14:paraId="6EC4DFC7" w14:textId="4AC6DE25" w:rsidR="00C862BB" w:rsidRPr="00C862BB" w:rsidRDefault="00CF7C46" w:rsidP="00C862BB">
                        <w:pPr>
                          <w:spacing w:before="60" w:after="60"/>
                          <w:jc w:val="center"/>
                          <w:rPr>
                            <w:rFonts w:eastAsia="Times New Roman"/>
                            <w:sz w:val="24"/>
                            <w:szCs w:val="24"/>
                          </w:rPr>
                        </w:pPr>
                        <w:r>
                          <w:rPr>
                            <w:rFonts w:eastAsia="Times New Roman"/>
                            <w:sz w:val="24"/>
                            <w:szCs w:val="24"/>
                            <w:lang w:val="en-US"/>
                          </w:rPr>
                          <w:sym w:font="Wingdings" w:char="F0FC"/>
                        </w:r>
                      </w:p>
                    </w:tc>
                    <w:tc>
                      <w:tcPr>
                        <w:tcW w:w="425" w:type="dxa"/>
                        <w:shd w:val="clear" w:color="auto" w:fill="FFFFFF" w:themeFill="background1"/>
                        <w:vAlign w:val="center"/>
                      </w:tcPr>
                      <w:p w14:paraId="11C9C8B0" w14:textId="77777777" w:rsidR="00C862BB" w:rsidRPr="00C862BB" w:rsidRDefault="00C862BB" w:rsidP="00C862BB">
                        <w:pPr>
                          <w:spacing w:before="60" w:after="60"/>
                          <w:jc w:val="center"/>
                          <w:rPr>
                            <w:rFonts w:eastAsia="Times New Roman"/>
                            <w:sz w:val="24"/>
                            <w:szCs w:val="24"/>
                          </w:rPr>
                        </w:pPr>
                      </w:p>
                    </w:tc>
                    <w:tc>
                      <w:tcPr>
                        <w:tcW w:w="425" w:type="dxa"/>
                        <w:shd w:val="clear" w:color="auto" w:fill="FFFFFF" w:themeFill="background1"/>
                        <w:vAlign w:val="center"/>
                      </w:tcPr>
                      <w:p w14:paraId="0524B0ED" w14:textId="77777777" w:rsidR="00C862BB" w:rsidRPr="00C862BB" w:rsidRDefault="00C862BB" w:rsidP="00C862BB">
                        <w:pPr>
                          <w:spacing w:before="60" w:after="60"/>
                          <w:jc w:val="center"/>
                          <w:rPr>
                            <w:rFonts w:eastAsia="Times New Roman"/>
                            <w:sz w:val="24"/>
                            <w:szCs w:val="24"/>
                          </w:rPr>
                        </w:pPr>
                      </w:p>
                    </w:tc>
                  </w:tr>
                  <w:tr w:rsidR="00C862BB" w:rsidRPr="00C862BB" w14:paraId="0EB4B02E" w14:textId="77777777" w:rsidTr="00B76362">
                    <w:tc>
                      <w:tcPr>
                        <w:tcW w:w="4663" w:type="dxa"/>
                        <w:shd w:val="clear" w:color="auto" w:fill="FFFFFF" w:themeFill="background1"/>
                      </w:tcPr>
                      <w:p w14:paraId="159D0C69" w14:textId="12E34B6D" w:rsidR="00C862BB" w:rsidRPr="00C862BB" w:rsidRDefault="005937C3" w:rsidP="00C862BB">
                        <w:pPr>
                          <w:pStyle w:val="Lijstalinea"/>
                          <w:numPr>
                            <w:ilvl w:val="0"/>
                            <w:numId w:val="4"/>
                          </w:numPr>
                          <w:spacing w:before="60" w:after="60"/>
                          <w:ind w:left="321" w:hanging="321"/>
                          <w:rPr>
                            <w:rFonts w:eastAsia="Times New Roman"/>
                            <w:sz w:val="24"/>
                            <w:szCs w:val="24"/>
                          </w:rPr>
                        </w:pPr>
                        <w:r w:rsidRPr="0084415C">
                          <w:rPr>
                            <w:rFonts w:eastAsia="Times New Roman"/>
                          </w:rPr>
                          <w:t>Onderzoek</w:t>
                        </w:r>
                        <w:r w:rsidR="000460BA" w:rsidRPr="0084415C">
                          <w:rPr>
                            <w:rFonts w:eastAsia="Times New Roman"/>
                          </w:rPr>
                          <w:t xml:space="preserve">t </w:t>
                        </w:r>
                        <w:r w:rsidR="00C73754" w:rsidRPr="0084415C">
                          <w:rPr>
                            <w:rFonts w:eastAsia="Times New Roman"/>
                          </w:rPr>
                          <w:t xml:space="preserve">of het erfgoed </w:t>
                        </w:r>
                        <w:r w:rsidR="007D2449" w:rsidRPr="0084415C">
                          <w:rPr>
                            <w:rFonts w:eastAsia="Times New Roman"/>
                          </w:rPr>
                          <w:t>rechtmatig</w:t>
                        </w:r>
                        <w:r w:rsidR="00C73754" w:rsidRPr="0084415C">
                          <w:rPr>
                            <w:rFonts w:eastAsia="Times New Roman"/>
                          </w:rPr>
                          <w:t xml:space="preserve"> verkregen is</w:t>
                        </w:r>
                        <w:r w:rsidR="0085341A" w:rsidRPr="0084415C">
                          <w:rPr>
                            <w:rFonts w:eastAsia="Times New Roman"/>
                          </w:rPr>
                          <w:t xml:space="preserve"> en/of in lijn is met de geldende regelgeving</w:t>
                        </w:r>
                      </w:p>
                    </w:tc>
                    <w:tc>
                      <w:tcPr>
                        <w:tcW w:w="442" w:type="dxa"/>
                        <w:shd w:val="clear" w:color="auto" w:fill="FFFFFF" w:themeFill="background1"/>
                        <w:vAlign w:val="center"/>
                      </w:tcPr>
                      <w:p w14:paraId="44F1D85C" w14:textId="77777777" w:rsidR="00C862BB" w:rsidRPr="00C862BB" w:rsidRDefault="00C862BB" w:rsidP="00C862BB">
                        <w:pPr>
                          <w:spacing w:before="60" w:after="60"/>
                          <w:jc w:val="center"/>
                          <w:rPr>
                            <w:rFonts w:eastAsia="Times New Roman"/>
                            <w:sz w:val="24"/>
                            <w:szCs w:val="24"/>
                          </w:rPr>
                        </w:pPr>
                      </w:p>
                    </w:tc>
                    <w:tc>
                      <w:tcPr>
                        <w:tcW w:w="425" w:type="dxa"/>
                        <w:shd w:val="clear" w:color="auto" w:fill="FFFFFF" w:themeFill="background1"/>
                        <w:vAlign w:val="center"/>
                      </w:tcPr>
                      <w:p w14:paraId="0D060E74" w14:textId="7FD31D1B" w:rsidR="00C862BB" w:rsidRPr="00C862BB" w:rsidRDefault="00D25D85" w:rsidP="00C862BB">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3C652120" w14:textId="77777777" w:rsidR="00C862BB" w:rsidRPr="00C862BB" w:rsidRDefault="00C862BB" w:rsidP="00C862BB">
                        <w:pPr>
                          <w:spacing w:before="60" w:after="60"/>
                          <w:jc w:val="center"/>
                          <w:rPr>
                            <w:rFonts w:eastAsia="Times New Roman"/>
                            <w:sz w:val="24"/>
                            <w:szCs w:val="24"/>
                          </w:rPr>
                        </w:pPr>
                      </w:p>
                    </w:tc>
                  </w:tr>
                  <w:tr w:rsidR="001841AA" w:rsidRPr="00C862BB" w14:paraId="163247C1" w14:textId="77777777" w:rsidTr="00B76362">
                    <w:tc>
                      <w:tcPr>
                        <w:tcW w:w="4663" w:type="dxa"/>
                        <w:shd w:val="clear" w:color="auto" w:fill="FFFFFF" w:themeFill="background1"/>
                      </w:tcPr>
                      <w:p w14:paraId="4078BE44" w14:textId="2B320977" w:rsidR="001841AA" w:rsidRDefault="001841AA" w:rsidP="00C862BB">
                        <w:pPr>
                          <w:pStyle w:val="Lijstalinea"/>
                          <w:numPr>
                            <w:ilvl w:val="0"/>
                            <w:numId w:val="4"/>
                          </w:numPr>
                          <w:spacing w:before="60" w:after="60"/>
                          <w:ind w:left="321" w:hanging="321"/>
                          <w:rPr>
                            <w:rFonts w:eastAsia="Times New Roman"/>
                            <w:sz w:val="24"/>
                            <w:szCs w:val="24"/>
                          </w:rPr>
                        </w:pPr>
                        <w:r w:rsidRPr="0084415C">
                          <w:rPr>
                            <w:rFonts w:eastAsia="Times New Roman"/>
                          </w:rPr>
                          <w:t>Schat in of het erfgoed maatschappelijk controverse kan oproepen</w:t>
                        </w:r>
                      </w:p>
                    </w:tc>
                    <w:tc>
                      <w:tcPr>
                        <w:tcW w:w="442" w:type="dxa"/>
                        <w:shd w:val="clear" w:color="auto" w:fill="FFFFFF" w:themeFill="background1"/>
                        <w:vAlign w:val="center"/>
                      </w:tcPr>
                      <w:p w14:paraId="7327FF61" w14:textId="77777777" w:rsidR="001841AA" w:rsidRPr="00C862BB" w:rsidRDefault="001841AA" w:rsidP="00C862BB">
                        <w:pPr>
                          <w:spacing w:before="60" w:after="60"/>
                          <w:jc w:val="center"/>
                          <w:rPr>
                            <w:rFonts w:eastAsia="Times New Roman"/>
                            <w:sz w:val="24"/>
                            <w:szCs w:val="24"/>
                          </w:rPr>
                        </w:pPr>
                      </w:p>
                    </w:tc>
                    <w:tc>
                      <w:tcPr>
                        <w:tcW w:w="425" w:type="dxa"/>
                        <w:shd w:val="clear" w:color="auto" w:fill="FFFFFF" w:themeFill="background1"/>
                        <w:vAlign w:val="center"/>
                      </w:tcPr>
                      <w:p w14:paraId="607D33C8" w14:textId="5984CEBF" w:rsidR="001841AA" w:rsidRDefault="0084415C" w:rsidP="00C862BB">
                        <w:pPr>
                          <w:spacing w:before="60" w:after="60"/>
                          <w:jc w:val="center"/>
                          <w:rPr>
                            <w:rFonts w:eastAsia="Times New Roman"/>
                            <w:sz w:val="24"/>
                            <w:szCs w:val="24"/>
                          </w:rPr>
                        </w:pPr>
                        <w:r>
                          <w:rPr>
                            <w:rFonts w:eastAsia="Times New Roman"/>
                            <w:sz w:val="24"/>
                            <w:szCs w:val="24"/>
                          </w:rPr>
                          <w:t>x</w:t>
                        </w:r>
                      </w:p>
                    </w:tc>
                    <w:tc>
                      <w:tcPr>
                        <w:tcW w:w="425" w:type="dxa"/>
                        <w:shd w:val="clear" w:color="auto" w:fill="FFFFFF" w:themeFill="background1"/>
                        <w:vAlign w:val="center"/>
                      </w:tcPr>
                      <w:p w14:paraId="3E387020" w14:textId="77777777" w:rsidR="001841AA" w:rsidRPr="00C862BB" w:rsidRDefault="001841AA" w:rsidP="00C862BB">
                        <w:pPr>
                          <w:spacing w:before="60" w:after="60"/>
                          <w:jc w:val="center"/>
                          <w:rPr>
                            <w:rFonts w:eastAsia="Times New Roman"/>
                            <w:sz w:val="24"/>
                            <w:szCs w:val="24"/>
                          </w:rPr>
                        </w:pPr>
                      </w:p>
                    </w:tc>
                  </w:tr>
                </w:tbl>
                <w:p w14:paraId="171FF223" w14:textId="77777777" w:rsidR="007B501D" w:rsidRPr="00C862BB" w:rsidRDefault="007B501D" w:rsidP="00B76362">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7B501D" w:rsidRPr="007269F0" w14:paraId="65809E44" w14:textId="77777777" w:rsidTr="00B76362">
                    <w:tc>
                      <w:tcPr>
                        <w:tcW w:w="3685" w:type="dxa"/>
                      </w:tcPr>
                      <w:p w14:paraId="2E854315" w14:textId="77777777" w:rsidR="007B501D" w:rsidRDefault="007B501D" w:rsidP="00B76362">
                        <w:pPr>
                          <w:pStyle w:val="Lijstalinea"/>
                          <w:numPr>
                            <w:ilvl w:val="0"/>
                            <w:numId w:val="4"/>
                          </w:numPr>
                          <w:ind w:left="318" w:hanging="284"/>
                          <w:rPr>
                            <w:rFonts w:eastAsia="Times New Roman"/>
                          </w:rPr>
                        </w:pPr>
                        <w:r w:rsidRPr="00C862BB">
                          <w:rPr>
                            <w:rFonts w:eastAsia="Times New Roman"/>
                          </w:rPr>
                          <w:lastRenderedPageBreak/>
                          <w:t>Kennis van de ethische principes, verbonden aan de Inventaris Vlaanderen van het Immaterieel Cultureel Erfgoed</w:t>
                        </w:r>
                      </w:p>
                      <w:p w14:paraId="3F98D719" w14:textId="496B3965" w:rsidR="007269F0" w:rsidRPr="007269F0" w:rsidRDefault="007269F0" w:rsidP="00B76362">
                        <w:pPr>
                          <w:pStyle w:val="Lijstalinea"/>
                          <w:numPr>
                            <w:ilvl w:val="0"/>
                            <w:numId w:val="4"/>
                          </w:numPr>
                          <w:ind w:left="318" w:hanging="284"/>
                          <w:rPr>
                            <w:rFonts w:eastAsia="Times New Roman"/>
                            <w:lang w:val="en-US"/>
                          </w:rPr>
                        </w:pPr>
                        <w:r w:rsidRPr="009220BF">
                          <w:rPr>
                            <w:rFonts w:eastAsia="Times New Roman"/>
                          </w:rPr>
                          <w:lastRenderedPageBreak/>
                          <w:t xml:space="preserve">Kennis van </w:t>
                        </w:r>
                        <w:r>
                          <w:rPr>
                            <w:rFonts w:eastAsia="Times New Roman"/>
                          </w:rPr>
                          <w:t>ethische</w:t>
                        </w:r>
                        <w:r w:rsidRPr="009220BF">
                          <w:rPr>
                            <w:rFonts w:eastAsia="Times New Roman"/>
                          </w:rPr>
                          <w:t xml:space="preserve"> codes (bv. </w:t>
                        </w:r>
                        <w:r w:rsidRPr="000E55CD">
                          <w:rPr>
                            <w:rFonts w:eastAsia="Times New Roman"/>
                            <w:lang w:val="en-US"/>
                          </w:rPr>
                          <w:t xml:space="preserve">ICOM, </w:t>
                        </w:r>
                        <w:r>
                          <w:rPr>
                            <w:rFonts w:eastAsia="Times New Roman"/>
                            <w:lang w:val="en-US"/>
                          </w:rPr>
                          <w:t xml:space="preserve">ICOMOS, </w:t>
                        </w:r>
                        <w:r w:rsidRPr="000E55CD">
                          <w:rPr>
                            <w:rFonts w:eastAsia="Times New Roman"/>
                            <w:lang w:val="en-US"/>
                          </w:rPr>
                          <w:t>ECCO, IFLA, ICA, UNESCO</w:t>
                        </w:r>
                        <w:r>
                          <w:rPr>
                            <w:rFonts w:eastAsia="Times New Roman"/>
                            <w:lang w:val="en-US"/>
                          </w:rPr>
                          <w:t xml:space="preserve"> </w:t>
                        </w:r>
                        <w:r w:rsidRPr="000E55CD">
                          <w:rPr>
                            <w:rFonts w:eastAsia="Times New Roman"/>
                            <w:lang w:val="en-US"/>
                          </w:rPr>
                          <w:t>...)</w:t>
                        </w:r>
                      </w:p>
                    </w:tc>
                  </w:tr>
                  <w:tr w:rsidR="007B501D" w:rsidRPr="007269F0" w14:paraId="684D82C4" w14:textId="77777777" w:rsidTr="00B76362">
                    <w:tc>
                      <w:tcPr>
                        <w:tcW w:w="3685" w:type="dxa"/>
                      </w:tcPr>
                      <w:p w14:paraId="12447BC9" w14:textId="40944415" w:rsidR="007B501D" w:rsidRPr="007269F0" w:rsidRDefault="007B501D" w:rsidP="007A6455">
                        <w:pPr>
                          <w:pStyle w:val="Lijstalinea"/>
                          <w:ind w:left="318"/>
                          <w:rPr>
                            <w:rFonts w:eastAsia="Times New Roman"/>
                            <w:lang w:val="en-US"/>
                          </w:rPr>
                        </w:pPr>
                      </w:p>
                    </w:tc>
                  </w:tr>
                  <w:tr w:rsidR="007B501D" w:rsidRPr="00C862BB" w14:paraId="6C0A5933" w14:textId="77777777" w:rsidTr="00B76362">
                    <w:tc>
                      <w:tcPr>
                        <w:tcW w:w="3685" w:type="dxa"/>
                      </w:tcPr>
                      <w:p w14:paraId="13F3A228" w14:textId="28D2324A" w:rsidR="00D960DA" w:rsidRDefault="00D960DA" w:rsidP="00D960DA">
                        <w:pPr>
                          <w:pStyle w:val="Lijstalinea"/>
                          <w:numPr>
                            <w:ilvl w:val="0"/>
                            <w:numId w:val="4"/>
                          </w:numPr>
                          <w:ind w:left="357" w:hanging="357"/>
                          <w:rPr>
                            <w:rFonts w:eastAsia="Times New Roman"/>
                          </w:rPr>
                        </w:pPr>
                        <w:r w:rsidRPr="00D960DA">
                          <w:rPr>
                            <w:rFonts w:eastAsia="Times New Roman"/>
                          </w:rPr>
                          <w:t>Kennis van ethische en juridische aspecten rond erfgoedbeheer</w:t>
                        </w:r>
                      </w:p>
                      <w:p w14:paraId="23367AC3" w14:textId="6D4EDB1A" w:rsidR="00B76362" w:rsidRPr="00432E5E" w:rsidRDefault="00B76362" w:rsidP="00432E5E">
                        <w:pPr>
                          <w:pStyle w:val="Lijstalinea"/>
                          <w:numPr>
                            <w:ilvl w:val="0"/>
                            <w:numId w:val="4"/>
                          </w:numPr>
                          <w:ind w:left="357" w:hanging="357"/>
                          <w:rPr>
                            <w:rFonts w:eastAsia="Times New Roman"/>
                          </w:rPr>
                        </w:pPr>
                        <w:r w:rsidRPr="00432E5E">
                          <w:rPr>
                            <w:rFonts w:eastAsia="Times New Roman"/>
                          </w:rPr>
                          <w:t xml:space="preserve">Kennis van </w:t>
                        </w:r>
                        <w:r w:rsidR="00680058" w:rsidRPr="00432E5E">
                          <w:rPr>
                            <w:rFonts w:eastAsia="Times New Roman"/>
                          </w:rPr>
                          <w:t xml:space="preserve">open data </w:t>
                        </w:r>
                        <w:r w:rsidRPr="00432E5E">
                          <w:rPr>
                            <w:rFonts w:eastAsia="Times New Roman"/>
                          </w:rPr>
                          <w:t xml:space="preserve">standaarden </w:t>
                        </w:r>
                      </w:p>
                      <w:p w14:paraId="009E949D" w14:textId="568FF553" w:rsidR="007B501D" w:rsidRPr="00C862BB" w:rsidRDefault="00B76362" w:rsidP="00B76362">
                        <w:pPr>
                          <w:pStyle w:val="Lijstalinea"/>
                          <w:numPr>
                            <w:ilvl w:val="0"/>
                            <w:numId w:val="4"/>
                          </w:numPr>
                          <w:ind w:left="318" w:hanging="284"/>
                          <w:rPr>
                            <w:rFonts w:eastAsia="Times New Roman"/>
                          </w:rPr>
                        </w:pPr>
                        <w:r>
                          <w:rPr>
                            <w:rFonts w:eastAsia="Times New Roman"/>
                          </w:rPr>
                          <w:t>Kennis van auteursrechten</w:t>
                        </w:r>
                      </w:p>
                      <w:p w14:paraId="5EB804BA" w14:textId="39AB1A9F" w:rsidR="007B501D" w:rsidRPr="00C862BB" w:rsidRDefault="00CF7C46" w:rsidP="00B76362">
                        <w:pPr>
                          <w:pStyle w:val="Lijstalinea"/>
                          <w:numPr>
                            <w:ilvl w:val="0"/>
                            <w:numId w:val="4"/>
                          </w:numPr>
                          <w:ind w:left="318" w:hanging="284"/>
                          <w:rPr>
                            <w:rFonts w:eastAsia="Times New Roman"/>
                          </w:rPr>
                        </w:pPr>
                        <w:r>
                          <w:rPr>
                            <w:rFonts w:eastAsia="Times New Roman"/>
                          </w:rPr>
                          <w:t>Kennis van portretrecht</w:t>
                        </w:r>
                      </w:p>
                      <w:p w14:paraId="3EC3791E" w14:textId="2B44554A" w:rsidR="007B501D" w:rsidRPr="008E6125" w:rsidRDefault="007A6455" w:rsidP="008E6125">
                        <w:pPr>
                          <w:pStyle w:val="Lijstalinea"/>
                          <w:numPr>
                            <w:ilvl w:val="0"/>
                            <w:numId w:val="4"/>
                          </w:numPr>
                          <w:ind w:left="318" w:hanging="284"/>
                          <w:rPr>
                            <w:rFonts w:eastAsia="Times New Roman"/>
                          </w:rPr>
                        </w:pPr>
                        <w:r>
                          <w:rPr>
                            <w:rFonts w:eastAsia="Times New Roman"/>
                          </w:rPr>
                          <w:t>Basiskennis van relevante Europese wetgeving rond databescherming en online privacy</w:t>
                        </w:r>
                      </w:p>
                    </w:tc>
                  </w:tr>
                </w:tbl>
                <w:p w14:paraId="640CE98B" w14:textId="77777777" w:rsidR="007B501D" w:rsidRPr="00C862BB" w:rsidRDefault="007B501D" w:rsidP="00B76362">
                  <w:pPr>
                    <w:spacing w:before="100" w:beforeAutospacing="1" w:after="100" w:afterAutospacing="1"/>
                    <w:rPr>
                      <w:rFonts w:eastAsia="Times New Roman"/>
                      <w:sz w:val="24"/>
                      <w:szCs w:val="24"/>
                    </w:rPr>
                  </w:pPr>
                </w:p>
              </w:tc>
            </w:tr>
          </w:tbl>
          <w:p w14:paraId="6682372F" w14:textId="77777777" w:rsidR="007B501D" w:rsidRPr="00C862BB" w:rsidRDefault="007B501D" w:rsidP="00B76362">
            <w:pPr>
              <w:spacing w:before="100" w:beforeAutospacing="1" w:after="100" w:afterAutospacing="1"/>
              <w:rPr>
                <w:rFonts w:eastAsia="Times New Roman"/>
                <w:sz w:val="2"/>
                <w:szCs w:val="2"/>
              </w:rPr>
            </w:pPr>
          </w:p>
        </w:tc>
      </w:tr>
      <w:tr w:rsidR="0002207C" w:rsidRPr="009D48E8" w14:paraId="67F1269C" w14:textId="77777777" w:rsidTr="00CF7C46">
        <w:tc>
          <w:tcPr>
            <w:tcW w:w="9782" w:type="dxa"/>
            <w:gridSpan w:val="5"/>
            <w:shd w:val="clear" w:color="auto" w:fill="F2F2F2" w:themeFill="background1" w:themeFillShade="F2"/>
            <w:tcMar>
              <w:left w:w="0" w:type="dxa"/>
              <w:right w:w="0" w:type="dxa"/>
            </w:tcMar>
          </w:tcPr>
          <w:p w14:paraId="24436E22" w14:textId="77777777" w:rsidR="0002207C" w:rsidRPr="00FD4BEB" w:rsidRDefault="0002207C" w:rsidP="00395700">
            <w:pPr>
              <w:tabs>
                <w:tab w:val="left" w:pos="4800"/>
              </w:tabs>
              <w:rPr>
                <w:rFonts w:eastAsia="Times New Roman"/>
                <w:b/>
                <w:sz w:val="2"/>
                <w:szCs w:val="24"/>
              </w:rPr>
            </w:pPr>
            <w:bookmarkStart w:id="4" w:name="_Hlk28332577"/>
          </w:p>
          <w:p w14:paraId="49E4C832" w14:textId="7FEB2CB2" w:rsidR="0002207C" w:rsidRPr="00287E31" w:rsidRDefault="00CF7C46" w:rsidP="00395700">
            <w:pPr>
              <w:pStyle w:val="Lijstalinea"/>
              <w:numPr>
                <w:ilvl w:val="0"/>
                <w:numId w:val="20"/>
              </w:numPr>
              <w:tabs>
                <w:tab w:val="left" w:pos="4800"/>
              </w:tabs>
              <w:spacing w:before="100" w:after="120"/>
              <w:contextualSpacing w:val="0"/>
              <w:rPr>
                <w:rFonts w:eastAsia="Times New Roman"/>
                <w:b/>
                <w:sz w:val="24"/>
                <w:szCs w:val="24"/>
              </w:rPr>
            </w:pPr>
            <w:r w:rsidRPr="00287E31">
              <w:rPr>
                <w:rFonts w:eastAsia="Times New Roman"/>
                <w:b/>
                <w:sz w:val="24"/>
                <w:szCs w:val="24"/>
              </w:rPr>
              <w:t>Beheert de digitale informatie</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02207C" w:rsidRPr="00E63798" w14:paraId="051C8BEC" w14:textId="77777777" w:rsidTr="00395700">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02207C" w:rsidRPr="00406C52" w14:paraId="60874D51" w14:textId="77777777" w:rsidTr="00395700">
                    <w:tc>
                      <w:tcPr>
                        <w:tcW w:w="4663" w:type="dxa"/>
                        <w:shd w:val="clear" w:color="auto" w:fill="FFFFFF" w:themeFill="background1"/>
                      </w:tcPr>
                      <w:p w14:paraId="68E108B1" w14:textId="57F90826" w:rsidR="0002207C" w:rsidRPr="00CF7C46" w:rsidRDefault="004A1796" w:rsidP="00CF7C46">
                        <w:pPr>
                          <w:pStyle w:val="Lijstalinea"/>
                          <w:numPr>
                            <w:ilvl w:val="0"/>
                            <w:numId w:val="4"/>
                          </w:numPr>
                          <w:ind w:left="357" w:hanging="357"/>
                          <w:rPr>
                            <w:rFonts w:eastAsia="Times New Roman"/>
                            <w:szCs w:val="24"/>
                          </w:rPr>
                        </w:pPr>
                        <w:r>
                          <w:rPr>
                            <w:rFonts w:eastAsia="Times New Roman"/>
                          </w:rPr>
                          <w:t xml:space="preserve">Koppelt </w:t>
                        </w:r>
                        <w:r w:rsidR="00174225">
                          <w:rPr>
                            <w:rFonts w:eastAsia="Times New Roman"/>
                          </w:rPr>
                          <w:t>documentatie</w:t>
                        </w:r>
                        <w:r>
                          <w:rPr>
                            <w:rFonts w:eastAsia="Times New Roman"/>
                          </w:rPr>
                          <w:t xml:space="preserve"> aan het registratie- en/of het collectiebeheersysteem</w:t>
                        </w:r>
                      </w:p>
                    </w:tc>
                    <w:tc>
                      <w:tcPr>
                        <w:tcW w:w="442" w:type="dxa"/>
                        <w:shd w:val="clear" w:color="auto" w:fill="FFFFFF" w:themeFill="background1"/>
                        <w:vAlign w:val="center"/>
                      </w:tcPr>
                      <w:p w14:paraId="1C176909" w14:textId="07BA73CC" w:rsidR="0002207C" w:rsidRPr="00AF2200" w:rsidRDefault="000C41A0" w:rsidP="00395700">
                        <w:pPr>
                          <w:spacing w:before="60" w:after="60"/>
                          <w:jc w:val="center"/>
                          <w:rPr>
                            <w:rFonts w:eastAsia="Times New Roman"/>
                            <w:sz w:val="24"/>
                            <w:szCs w:val="24"/>
                          </w:rPr>
                        </w:pPr>
                        <w:r>
                          <w:rPr>
                            <w:rFonts w:eastAsia="Times New Roman"/>
                            <w:sz w:val="24"/>
                            <w:szCs w:val="24"/>
                          </w:rPr>
                          <w:t>x</w:t>
                        </w:r>
                        <w:bookmarkStart w:id="5" w:name="_GoBack"/>
                        <w:bookmarkEnd w:id="5"/>
                      </w:p>
                    </w:tc>
                    <w:tc>
                      <w:tcPr>
                        <w:tcW w:w="425" w:type="dxa"/>
                        <w:shd w:val="clear" w:color="auto" w:fill="FFFFFF" w:themeFill="background1"/>
                        <w:vAlign w:val="center"/>
                      </w:tcPr>
                      <w:p w14:paraId="492545FA" w14:textId="77777777" w:rsidR="0002207C" w:rsidRPr="00AF2200"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35FA5B24" w14:textId="77777777" w:rsidR="0002207C" w:rsidRPr="00AF2200" w:rsidRDefault="0002207C" w:rsidP="00395700">
                        <w:pPr>
                          <w:spacing w:before="60" w:after="60"/>
                          <w:jc w:val="center"/>
                          <w:rPr>
                            <w:rFonts w:eastAsia="Times New Roman"/>
                            <w:sz w:val="24"/>
                            <w:szCs w:val="24"/>
                          </w:rPr>
                        </w:pPr>
                      </w:p>
                    </w:tc>
                  </w:tr>
                  <w:tr w:rsidR="0002207C" w:rsidRPr="00406C52" w14:paraId="755F944F" w14:textId="77777777" w:rsidTr="00395700">
                    <w:tc>
                      <w:tcPr>
                        <w:tcW w:w="4663" w:type="dxa"/>
                        <w:shd w:val="clear" w:color="auto" w:fill="FFFFFF" w:themeFill="background1"/>
                      </w:tcPr>
                      <w:p w14:paraId="41AE0314" w14:textId="0490E363" w:rsidR="0002207C" w:rsidRPr="00CF7C46" w:rsidRDefault="00CF7C46" w:rsidP="00CF7C46">
                        <w:pPr>
                          <w:pStyle w:val="Lijstalinea"/>
                          <w:numPr>
                            <w:ilvl w:val="0"/>
                            <w:numId w:val="4"/>
                          </w:numPr>
                          <w:ind w:left="357" w:hanging="357"/>
                          <w:rPr>
                            <w:rFonts w:eastAsia="Times New Roman"/>
                            <w:szCs w:val="24"/>
                          </w:rPr>
                        </w:pPr>
                        <w:r w:rsidRPr="00CF7C46">
                          <w:rPr>
                            <w:rFonts w:eastAsia="Times New Roman"/>
                            <w:szCs w:val="24"/>
                          </w:rPr>
                          <w:t>Ziet toe op opslag, migratie en bewerking van digitale bestanden</w:t>
                        </w:r>
                      </w:p>
                    </w:tc>
                    <w:tc>
                      <w:tcPr>
                        <w:tcW w:w="442" w:type="dxa"/>
                        <w:shd w:val="clear" w:color="auto" w:fill="FFFFFF" w:themeFill="background1"/>
                        <w:vAlign w:val="center"/>
                      </w:tcPr>
                      <w:p w14:paraId="4BB8EA43" w14:textId="166B93AA" w:rsidR="0002207C" w:rsidRPr="00AF2200"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0FFFD792" w14:textId="77777777" w:rsidR="0002207C" w:rsidRPr="00AF2200"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64FDBD99" w14:textId="77777777" w:rsidR="0002207C" w:rsidRPr="00AF2200" w:rsidRDefault="0002207C" w:rsidP="00395700">
                        <w:pPr>
                          <w:spacing w:before="60" w:after="60"/>
                          <w:jc w:val="center"/>
                          <w:rPr>
                            <w:rFonts w:eastAsia="Times New Roman"/>
                            <w:sz w:val="24"/>
                            <w:szCs w:val="24"/>
                          </w:rPr>
                        </w:pPr>
                      </w:p>
                    </w:tc>
                  </w:tr>
                  <w:tr w:rsidR="0002207C" w:rsidRPr="00406C52" w14:paraId="5B984344" w14:textId="77777777" w:rsidTr="00395700">
                    <w:tc>
                      <w:tcPr>
                        <w:tcW w:w="4663" w:type="dxa"/>
                        <w:shd w:val="clear" w:color="auto" w:fill="FFFFFF" w:themeFill="background1"/>
                      </w:tcPr>
                      <w:p w14:paraId="6EC992F5" w14:textId="6B971A6B" w:rsidR="0002207C" w:rsidRPr="00FD4BEB" w:rsidRDefault="00CF7C46" w:rsidP="00CF7C46">
                        <w:pPr>
                          <w:pStyle w:val="Lijstalinea"/>
                          <w:numPr>
                            <w:ilvl w:val="0"/>
                            <w:numId w:val="4"/>
                          </w:numPr>
                          <w:ind w:left="357" w:hanging="357"/>
                          <w:rPr>
                            <w:rFonts w:eastAsia="Times New Roman"/>
                            <w:sz w:val="24"/>
                            <w:szCs w:val="24"/>
                          </w:rPr>
                        </w:pPr>
                        <w:r w:rsidRPr="00CF7C46">
                          <w:rPr>
                            <w:rFonts w:eastAsia="Times New Roman"/>
                            <w:szCs w:val="24"/>
                          </w:rPr>
                          <w:t>Houdt de digitale informatie toegankelijk</w:t>
                        </w:r>
                      </w:p>
                    </w:tc>
                    <w:tc>
                      <w:tcPr>
                        <w:tcW w:w="442" w:type="dxa"/>
                        <w:shd w:val="clear" w:color="auto" w:fill="FFFFFF" w:themeFill="background1"/>
                        <w:vAlign w:val="center"/>
                      </w:tcPr>
                      <w:p w14:paraId="4617AF60" w14:textId="380CA8C4" w:rsidR="0002207C" w:rsidRPr="00AF2200"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15AFBEC8" w14:textId="77777777" w:rsidR="0002207C" w:rsidRPr="00AF2200"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1236CE62" w14:textId="77777777" w:rsidR="0002207C" w:rsidRPr="00AF2200" w:rsidRDefault="0002207C" w:rsidP="00395700">
                        <w:pPr>
                          <w:spacing w:before="60" w:after="60"/>
                          <w:jc w:val="center"/>
                          <w:rPr>
                            <w:rFonts w:eastAsia="Times New Roman"/>
                            <w:sz w:val="24"/>
                            <w:szCs w:val="24"/>
                          </w:rPr>
                        </w:pPr>
                      </w:p>
                    </w:tc>
                  </w:tr>
                  <w:tr w:rsidR="0002207C" w:rsidRPr="00406C52" w14:paraId="376571B0" w14:textId="77777777" w:rsidTr="00395700">
                    <w:tc>
                      <w:tcPr>
                        <w:tcW w:w="4663" w:type="dxa"/>
                        <w:shd w:val="clear" w:color="auto" w:fill="FFFFFF" w:themeFill="background1"/>
                      </w:tcPr>
                      <w:p w14:paraId="7B597459" w14:textId="789D5139" w:rsidR="0002207C" w:rsidRPr="00FD4BEB" w:rsidRDefault="00CF7C46" w:rsidP="00CF7C46">
                        <w:pPr>
                          <w:pStyle w:val="Lijstalinea"/>
                          <w:numPr>
                            <w:ilvl w:val="0"/>
                            <w:numId w:val="4"/>
                          </w:numPr>
                          <w:ind w:left="357" w:hanging="357"/>
                          <w:rPr>
                            <w:rFonts w:eastAsia="Times New Roman"/>
                            <w:sz w:val="24"/>
                            <w:szCs w:val="24"/>
                          </w:rPr>
                        </w:pPr>
                        <w:r w:rsidRPr="00CF7C46">
                          <w:rPr>
                            <w:rFonts w:eastAsia="Times New Roman"/>
                            <w:szCs w:val="24"/>
                          </w:rPr>
                          <w:t xml:space="preserve">Controleert de goede werking van het </w:t>
                        </w:r>
                        <w:del w:id="6" w:author="De Knijf, Soetkin [3]" w:date="2020-01-31T09:11:00Z">
                          <w:r w:rsidRPr="00CF7C46" w:rsidDel="006F716B">
                            <w:rPr>
                              <w:rFonts w:eastAsia="Times New Roman"/>
                              <w:szCs w:val="24"/>
                            </w:rPr>
                            <w:delText>collectie informatiesysteem</w:delText>
                          </w:r>
                        </w:del>
                        <w:ins w:id="7" w:author="De Knijf, Soetkin [3]" w:date="2020-01-31T09:11:00Z">
                          <w:r w:rsidR="006F716B">
                            <w:rPr>
                              <w:rFonts w:eastAsia="Times New Roman"/>
                              <w:szCs w:val="24"/>
                            </w:rPr>
                            <w:t>registratie- en</w:t>
                          </w:r>
                          <w:r w:rsidR="004520F1">
                            <w:rPr>
                              <w:rFonts w:eastAsia="Times New Roman"/>
                              <w:szCs w:val="24"/>
                            </w:rPr>
                            <w:t>/of het collectiebeheersysteem</w:t>
                          </w:r>
                        </w:ins>
                        <w:r w:rsidRPr="00CF7C46">
                          <w:rPr>
                            <w:rFonts w:eastAsia="Times New Roman"/>
                            <w:szCs w:val="24"/>
                          </w:rPr>
                          <w:t xml:space="preserve"> en/of het digitaal depot</w:t>
                        </w:r>
                      </w:p>
                    </w:tc>
                    <w:tc>
                      <w:tcPr>
                        <w:tcW w:w="442" w:type="dxa"/>
                        <w:shd w:val="clear" w:color="auto" w:fill="FFFFFF" w:themeFill="background1"/>
                        <w:vAlign w:val="center"/>
                      </w:tcPr>
                      <w:p w14:paraId="31D162B5" w14:textId="58B33008" w:rsidR="0002207C" w:rsidRPr="00AF2200"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48C494A4" w14:textId="77777777" w:rsidR="0002207C" w:rsidRPr="00AF2200"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38873E15" w14:textId="77777777" w:rsidR="0002207C" w:rsidRPr="00AF2200" w:rsidRDefault="0002207C" w:rsidP="00395700">
                        <w:pPr>
                          <w:spacing w:before="60" w:after="60"/>
                          <w:jc w:val="center"/>
                          <w:rPr>
                            <w:rFonts w:eastAsia="Times New Roman"/>
                            <w:sz w:val="24"/>
                            <w:szCs w:val="24"/>
                          </w:rPr>
                        </w:pPr>
                      </w:p>
                    </w:tc>
                  </w:tr>
                  <w:tr w:rsidR="0002207C" w:rsidRPr="00406C52" w14:paraId="3A77A5E0" w14:textId="77777777" w:rsidTr="00395700">
                    <w:tc>
                      <w:tcPr>
                        <w:tcW w:w="4663" w:type="dxa"/>
                        <w:shd w:val="clear" w:color="auto" w:fill="FFFFFF" w:themeFill="background1"/>
                      </w:tcPr>
                      <w:p w14:paraId="49C74068" w14:textId="1C0FF264" w:rsidR="0002207C" w:rsidRPr="00FD4BEB" w:rsidRDefault="00CF7C46" w:rsidP="00CF7C46">
                        <w:pPr>
                          <w:pStyle w:val="Lijstalinea"/>
                          <w:numPr>
                            <w:ilvl w:val="0"/>
                            <w:numId w:val="4"/>
                          </w:numPr>
                          <w:ind w:left="357" w:hanging="357"/>
                          <w:rPr>
                            <w:rFonts w:eastAsia="Times New Roman"/>
                            <w:sz w:val="24"/>
                            <w:szCs w:val="24"/>
                          </w:rPr>
                        </w:pPr>
                        <w:r w:rsidRPr="00CF7C46">
                          <w:rPr>
                            <w:rFonts w:eastAsia="Times New Roman"/>
                            <w:szCs w:val="24"/>
                          </w:rPr>
                          <w:t xml:space="preserve">Signaleert problemen met het </w:t>
                        </w:r>
                        <w:del w:id="8" w:author="De Knijf, Soetkin [3]" w:date="2020-01-31T09:11:00Z">
                          <w:r w:rsidRPr="00CF7C46" w:rsidDel="004520F1">
                            <w:rPr>
                              <w:rFonts w:eastAsia="Times New Roman"/>
                              <w:szCs w:val="24"/>
                            </w:rPr>
                            <w:delText>collectie informatie</w:delText>
                          </w:r>
                        </w:del>
                        <w:ins w:id="9" w:author="De Knijf, Soetkin [3]" w:date="2020-01-31T09:11:00Z">
                          <w:r w:rsidR="004520F1">
                            <w:rPr>
                              <w:rFonts w:eastAsia="Times New Roman"/>
                              <w:szCs w:val="24"/>
                            </w:rPr>
                            <w:t>registratie- en/of collectiebeheer</w:t>
                          </w:r>
                        </w:ins>
                        <w:r w:rsidRPr="00CF7C46">
                          <w:rPr>
                            <w:rFonts w:eastAsia="Times New Roman"/>
                            <w:szCs w:val="24"/>
                          </w:rPr>
                          <w:t>systeem en/of het digitaal depot</w:t>
                        </w:r>
                      </w:p>
                    </w:tc>
                    <w:tc>
                      <w:tcPr>
                        <w:tcW w:w="442" w:type="dxa"/>
                        <w:shd w:val="clear" w:color="auto" w:fill="FFFFFF" w:themeFill="background1"/>
                        <w:vAlign w:val="center"/>
                      </w:tcPr>
                      <w:p w14:paraId="7BFEBCF4" w14:textId="6D469206" w:rsidR="0002207C" w:rsidRPr="00AF2200"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76A3E169" w14:textId="77777777" w:rsidR="0002207C" w:rsidRPr="00AF2200"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080B7441" w14:textId="77777777" w:rsidR="0002207C" w:rsidRPr="00AF2200" w:rsidRDefault="0002207C" w:rsidP="00395700">
                        <w:pPr>
                          <w:spacing w:before="60" w:after="60"/>
                          <w:jc w:val="center"/>
                          <w:rPr>
                            <w:rFonts w:eastAsia="Times New Roman"/>
                            <w:sz w:val="24"/>
                            <w:szCs w:val="24"/>
                          </w:rPr>
                        </w:pPr>
                      </w:p>
                    </w:tc>
                  </w:tr>
                  <w:tr w:rsidR="0002207C" w:rsidRPr="00406C52" w14:paraId="55AA6A57" w14:textId="77777777" w:rsidTr="00395700">
                    <w:tc>
                      <w:tcPr>
                        <w:tcW w:w="4663" w:type="dxa"/>
                        <w:shd w:val="clear" w:color="auto" w:fill="FFFFFF" w:themeFill="background1"/>
                      </w:tcPr>
                      <w:p w14:paraId="1B234810" w14:textId="094B0630" w:rsidR="0002207C" w:rsidRPr="00FD4BEB" w:rsidRDefault="00CF7C46" w:rsidP="00CF7C46">
                        <w:pPr>
                          <w:pStyle w:val="Lijstalinea"/>
                          <w:numPr>
                            <w:ilvl w:val="0"/>
                            <w:numId w:val="4"/>
                          </w:numPr>
                          <w:ind w:left="357" w:hanging="357"/>
                          <w:rPr>
                            <w:rFonts w:eastAsia="Times New Roman"/>
                            <w:sz w:val="24"/>
                            <w:szCs w:val="24"/>
                          </w:rPr>
                        </w:pPr>
                        <w:r w:rsidRPr="00CF7C46">
                          <w:rPr>
                            <w:rFonts w:eastAsia="Times New Roman"/>
                            <w:szCs w:val="24"/>
                          </w:rPr>
                          <w:t>Implementeert richtlijnen en maatregelen voor digitale duurzaamheid</w:t>
                        </w:r>
                      </w:p>
                    </w:tc>
                    <w:tc>
                      <w:tcPr>
                        <w:tcW w:w="442" w:type="dxa"/>
                        <w:shd w:val="clear" w:color="auto" w:fill="FFFFFF" w:themeFill="background1"/>
                        <w:vAlign w:val="center"/>
                      </w:tcPr>
                      <w:p w14:paraId="33903E71" w14:textId="77777777" w:rsidR="0002207C" w:rsidRPr="00002F4D"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3FB84A78" w14:textId="475CD854" w:rsidR="0002207C" w:rsidRPr="00AF2200"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1C0DBA22" w14:textId="77777777" w:rsidR="0002207C" w:rsidRPr="00AF2200" w:rsidRDefault="0002207C" w:rsidP="00395700">
                        <w:pPr>
                          <w:spacing w:before="60" w:after="60"/>
                          <w:jc w:val="center"/>
                          <w:rPr>
                            <w:rFonts w:eastAsia="Times New Roman"/>
                            <w:sz w:val="24"/>
                            <w:szCs w:val="24"/>
                          </w:rPr>
                        </w:pPr>
                      </w:p>
                    </w:tc>
                  </w:tr>
                  <w:tr w:rsidR="0002207C" w:rsidRPr="00406C52" w14:paraId="1DCD0785" w14:textId="77777777" w:rsidTr="00395700">
                    <w:tc>
                      <w:tcPr>
                        <w:tcW w:w="4663" w:type="dxa"/>
                        <w:shd w:val="clear" w:color="auto" w:fill="FFFFFF" w:themeFill="background1"/>
                      </w:tcPr>
                      <w:p w14:paraId="05BE6A18" w14:textId="73918FED" w:rsidR="0002207C" w:rsidRPr="00FD4BEB" w:rsidRDefault="00CF7C46" w:rsidP="00395700">
                        <w:pPr>
                          <w:pStyle w:val="Lijstalinea"/>
                          <w:numPr>
                            <w:ilvl w:val="0"/>
                            <w:numId w:val="4"/>
                          </w:numPr>
                          <w:spacing w:before="60" w:after="60"/>
                          <w:ind w:left="321" w:hanging="321"/>
                          <w:rPr>
                            <w:rFonts w:eastAsia="Times New Roman"/>
                            <w:szCs w:val="24"/>
                          </w:rPr>
                        </w:pPr>
                        <w:r w:rsidRPr="00CF7C46">
                          <w:rPr>
                            <w:rFonts w:eastAsia="Times New Roman"/>
                            <w:szCs w:val="24"/>
                          </w:rPr>
                          <w:t xml:space="preserve">Werkt samen met </w:t>
                        </w:r>
                        <w:del w:id="10" w:author="De Knijf, Soetkin [3]" w:date="2020-01-31T09:12:00Z">
                          <w:r w:rsidRPr="00CF7C46" w:rsidDel="00C61114">
                            <w:rPr>
                              <w:rFonts w:eastAsia="Times New Roman"/>
                              <w:szCs w:val="24"/>
                            </w:rPr>
                            <w:delText xml:space="preserve">informatici </w:delText>
                          </w:r>
                        </w:del>
                        <w:ins w:id="11" w:author="De Knijf, Soetkin [3]" w:date="2020-01-31T09:12:00Z">
                          <w:r w:rsidR="00C61114">
                            <w:rPr>
                              <w:rFonts w:eastAsia="Times New Roman"/>
                              <w:szCs w:val="24"/>
                            </w:rPr>
                            <w:t>andere betrokkenen</w:t>
                          </w:r>
                          <w:r w:rsidR="00C61114" w:rsidRPr="00CF7C46">
                            <w:rPr>
                              <w:rFonts w:eastAsia="Times New Roman"/>
                              <w:szCs w:val="24"/>
                            </w:rPr>
                            <w:t xml:space="preserve"> </w:t>
                          </w:r>
                        </w:ins>
                        <w:r w:rsidRPr="00CF7C46">
                          <w:rPr>
                            <w:rFonts w:eastAsia="Times New Roman"/>
                            <w:szCs w:val="24"/>
                          </w:rPr>
                          <w:t>aan de goede werking en verdere ontwikkeling van de  software om de digitale duurzaamheid te garanderen</w:t>
                        </w:r>
                      </w:p>
                    </w:tc>
                    <w:tc>
                      <w:tcPr>
                        <w:tcW w:w="442" w:type="dxa"/>
                        <w:shd w:val="clear" w:color="auto" w:fill="FFFFFF" w:themeFill="background1"/>
                        <w:vAlign w:val="center"/>
                      </w:tcPr>
                      <w:p w14:paraId="74F8D011" w14:textId="77777777" w:rsidR="0002207C" w:rsidRPr="00002F4D"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0853029B" w14:textId="77777777" w:rsidR="0002207C" w:rsidRPr="00002F4D"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7397B378" w14:textId="4FE3FAF0" w:rsidR="0002207C" w:rsidRPr="00002F4D" w:rsidRDefault="0002207C" w:rsidP="00395700">
                        <w:pPr>
                          <w:spacing w:before="60" w:after="60"/>
                          <w:jc w:val="center"/>
                          <w:rPr>
                            <w:rFonts w:eastAsia="Times New Roman"/>
                            <w:sz w:val="24"/>
                            <w:szCs w:val="24"/>
                          </w:rPr>
                        </w:pPr>
                      </w:p>
                    </w:tc>
                  </w:tr>
                  <w:tr w:rsidR="00BF39A0" w:rsidRPr="00406C52" w14:paraId="040FE341" w14:textId="77777777" w:rsidTr="00395700">
                    <w:tc>
                      <w:tcPr>
                        <w:tcW w:w="4663" w:type="dxa"/>
                        <w:shd w:val="clear" w:color="auto" w:fill="FFFFFF" w:themeFill="background1"/>
                      </w:tcPr>
                      <w:p w14:paraId="6B703F8A" w14:textId="5854338E" w:rsidR="00BF39A0" w:rsidRPr="00CF7C46" w:rsidRDefault="00BF39A0" w:rsidP="00395700">
                        <w:pPr>
                          <w:pStyle w:val="Lijstalinea"/>
                          <w:numPr>
                            <w:ilvl w:val="0"/>
                            <w:numId w:val="4"/>
                          </w:numPr>
                          <w:spacing w:before="60" w:after="60"/>
                          <w:ind w:left="321" w:hanging="321"/>
                          <w:rPr>
                            <w:rFonts w:eastAsia="Times New Roman"/>
                            <w:szCs w:val="24"/>
                          </w:rPr>
                        </w:pPr>
                      </w:p>
                    </w:tc>
                    <w:tc>
                      <w:tcPr>
                        <w:tcW w:w="442" w:type="dxa"/>
                        <w:shd w:val="clear" w:color="auto" w:fill="FFFFFF" w:themeFill="background1"/>
                        <w:vAlign w:val="center"/>
                      </w:tcPr>
                      <w:p w14:paraId="4C428E0A" w14:textId="77777777" w:rsidR="00BF39A0" w:rsidRPr="00002F4D" w:rsidRDefault="00BF39A0" w:rsidP="00395700">
                        <w:pPr>
                          <w:spacing w:before="60" w:after="60"/>
                          <w:jc w:val="center"/>
                          <w:rPr>
                            <w:rFonts w:eastAsia="Times New Roman"/>
                            <w:sz w:val="24"/>
                            <w:szCs w:val="24"/>
                          </w:rPr>
                        </w:pPr>
                      </w:p>
                    </w:tc>
                    <w:tc>
                      <w:tcPr>
                        <w:tcW w:w="425" w:type="dxa"/>
                        <w:shd w:val="clear" w:color="auto" w:fill="FFFFFF" w:themeFill="background1"/>
                        <w:vAlign w:val="center"/>
                      </w:tcPr>
                      <w:p w14:paraId="304FE7AE" w14:textId="77777777" w:rsidR="00BF39A0" w:rsidRPr="00002F4D" w:rsidRDefault="00BF39A0" w:rsidP="00395700">
                        <w:pPr>
                          <w:spacing w:before="60" w:after="60"/>
                          <w:jc w:val="center"/>
                          <w:rPr>
                            <w:rFonts w:eastAsia="Times New Roman"/>
                            <w:sz w:val="24"/>
                            <w:szCs w:val="24"/>
                          </w:rPr>
                        </w:pPr>
                      </w:p>
                    </w:tc>
                    <w:tc>
                      <w:tcPr>
                        <w:tcW w:w="425" w:type="dxa"/>
                        <w:shd w:val="clear" w:color="auto" w:fill="FFFFFF" w:themeFill="background1"/>
                        <w:vAlign w:val="center"/>
                      </w:tcPr>
                      <w:p w14:paraId="0477D415" w14:textId="77777777" w:rsidR="00BF39A0" w:rsidRPr="00002F4D" w:rsidRDefault="00BF39A0" w:rsidP="00395700">
                        <w:pPr>
                          <w:spacing w:before="60" w:after="60"/>
                          <w:jc w:val="center"/>
                          <w:rPr>
                            <w:rFonts w:eastAsia="Times New Roman"/>
                            <w:sz w:val="24"/>
                            <w:szCs w:val="24"/>
                          </w:rPr>
                        </w:pPr>
                      </w:p>
                    </w:tc>
                  </w:tr>
                  <w:tr w:rsidR="00EA2C72" w:rsidRPr="00406C52" w14:paraId="799D02D7" w14:textId="77777777" w:rsidTr="00395700">
                    <w:tc>
                      <w:tcPr>
                        <w:tcW w:w="4663" w:type="dxa"/>
                        <w:shd w:val="clear" w:color="auto" w:fill="FFFFFF" w:themeFill="background1"/>
                      </w:tcPr>
                      <w:p w14:paraId="22FF2C7A" w14:textId="1782EA12" w:rsidR="00EA2C72" w:rsidRDefault="00EA2C72" w:rsidP="00395700">
                        <w:pPr>
                          <w:pStyle w:val="Lijstalinea"/>
                          <w:numPr>
                            <w:ilvl w:val="0"/>
                            <w:numId w:val="4"/>
                          </w:numPr>
                          <w:spacing w:before="60" w:after="60"/>
                          <w:ind w:left="321" w:hanging="321"/>
                          <w:rPr>
                            <w:rFonts w:eastAsia="Times New Roman"/>
                          </w:rPr>
                        </w:pPr>
                        <w:ins w:id="12" w:author="De Knijf, Soetkin [3]" w:date="2020-01-31T09:09:00Z">
                          <w:r>
                            <w:rPr>
                              <w:rFonts w:eastAsia="Times New Roman"/>
                            </w:rPr>
                            <w:t>Voorziet d</w:t>
                          </w:r>
                          <w:r w:rsidRPr="00D43739">
                            <w:rPr>
                              <w:rFonts w:eastAsia="Times New Roman"/>
                            </w:rPr>
                            <w:t xml:space="preserve">igitale beelden in een beeldbank van relevante informatie (herkomst, onderwerp, thema…) op basis van aanvullende gegevens (bv. mondelinge en </w:t>
                          </w:r>
                          <w:r w:rsidRPr="00D43739">
                            <w:rPr>
                              <w:rFonts w:eastAsia="Times New Roman"/>
                            </w:rPr>
                            <w:lastRenderedPageBreak/>
                            <w:t>geschreven bronnen…) en volgens de richtlijnen van de organisatie</w:t>
                          </w:r>
                        </w:ins>
                      </w:p>
                    </w:tc>
                    <w:tc>
                      <w:tcPr>
                        <w:tcW w:w="442" w:type="dxa"/>
                        <w:shd w:val="clear" w:color="auto" w:fill="FFFFFF" w:themeFill="background1"/>
                        <w:vAlign w:val="center"/>
                      </w:tcPr>
                      <w:p w14:paraId="325A09A1" w14:textId="77777777" w:rsidR="00EA2C72" w:rsidRPr="00002F4D" w:rsidRDefault="00EA2C72" w:rsidP="00395700">
                        <w:pPr>
                          <w:spacing w:before="60" w:after="60"/>
                          <w:jc w:val="center"/>
                          <w:rPr>
                            <w:rFonts w:eastAsia="Times New Roman"/>
                            <w:sz w:val="24"/>
                            <w:szCs w:val="24"/>
                          </w:rPr>
                        </w:pPr>
                      </w:p>
                    </w:tc>
                    <w:tc>
                      <w:tcPr>
                        <w:tcW w:w="425" w:type="dxa"/>
                        <w:shd w:val="clear" w:color="auto" w:fill="FFFFFF" w:themeFill="background1"/>
                        <w:vAlign w:val="center"/>
                      </w:tcPr>
                      <w:p w14:paraId="43304000" w14:textId="77777777" w:rsidR="00EA2C72" w:rsidRPr="00002F4D" w:rsidRDefault="00EA2C72" w:rsidP="00395700">
                        <w:pPr>
                          <w:spacing w:before="60" w:after="60"/>
                          <w:jc w:val="center"/>
                          <w:rPr>
                            <w:rFonts w:eastAsia="Times New Roman"/>
                            <w:sz w:val="24"/>
                            <w:szCs w:val="24"/>
                          </w:rPr>
                        </w:pPr>
                      </w:p>
                    </w:tc>
                    <w:tc>
                      <w:tcPr>
                        <w:tcW w:w="425" w:type="dxa"/>
                        <w:shd w:val="clear" w:color="auto" w:fill="FFFFFF" w:themeFill="background1"/>
                        <w:vAlign w:val="center"/>
                      </w:tcPr>
                      <w:p w14:paraId="2D142A06" w14:textId="77777777" w:rsidR="00EA2C72" w:rsidRPr="00002F4D" w:rsidRDefault="00EA2C72" w:rsidP="00395700">
                        <w:pPr>
                          <w:spacing w:before="60" w:after="60"/>
                          <w:jc w:val="center"/>
                          <w:rPr>
                            <w:rFonts w:eastAsia="Times New Roman"/>
                            <w:sz w:val="24"/>
                            <w:szCs w:val="24"/>
                          </w:rPr>
                        </w:pPr>
                      </w:p>
                    </w:tc>
                  </w:tr>
                </w:tbl>
                <w:p w14:paraId="5DA635C8" w14:textId="77777777" w:rsidR="0002207C" w:rsidRPr="00002F4D" w:rsidRDefault="0002207C" w:rsidP="00395700">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02207C" w14:paraId="1FD63A24" w14:textId="77777777" w:rsidTr="00395700">
                    <w:tc>
                      <w:tcPr>
                        <w:tcW w:w="3685" w:type="dxa"/>
                      </w:tcPr>
                      <w:p w14:paraId="4C6A29E6" w14:textId="48AC2ABB" w:rsidR="0002207C" w:rsidRPr="005B204F" w:rsidRDefault="00CF7C46" w:rsidP="00395700">
                        <w:pPr>
                          <w:pStyle w:val="Lijstalinea"/>
                          <w:numPr>
                            <w:ilvl w:val="0"/>
                            <w:numId w:val="4"/>
                          </w:numPr>
                          <w:ind w:left="318" w:hanging="284"/>
                          <w:rPr>
                            <w:rFonts w:eastAsia="Times New Roman"/>
                          </w:rPr>
                        </w:pPr>
                        <w:r>
                          <w:rPr>
                            <w:rFonts w:eastAsia="Times New Roman"/>
                          </w:rPr>
                          <w:lastRenderedPageBreak/>
                          <w:t>Kennis van digitale inventarisatietechnieken</w:t>
                        </w:r>
                      </w:p>
                    </w:tc>
                  </w:tr>
                  <w:tr w:rsidR="0002207C" w14:paraId="134981B6" w14:textId="77777777" w:rsidTr="00395700">
                    <w:tc>
                      <w:tcPr>
                        <w:tcW w:w="3685" w:type="dxa"/>
                      </w:tcPr>
                      <w:p w14:paraId="78814BE5" w14:textId="77777777" w:rsidR="0002207C" w:rsidRPr="005B204F" w:rsidRDefault="0002207C" w:rsidP="00395700">
                        <w:pPr>
                          <w:pStyle w:val="Lijstalinea"/>
                          <w:numPr>
                            <w:ilvl w:val="0"/>
                            <w:numId w:val="4"/>
                          </w:numPr>
                          <w:ind w:left="318" w:hanging="284"/>
                          <w:rPr>
                            <w:rFonts w:eastAsia="Times New Roman"/>
                          </w:rPr>
                        </w:pPr>
                      </w:p>
                    </w:tc>
                  </w:tr>
                  <w:tr w:rsidR="0002207C" w14:paraId="207C6C38" w14:textId="77777777" w:rsidTr="00395700">
                    <w:tc>
                      <w:tcPr>
                        <w:tcW w:w="3685" w:type="dxa"/>
                      </w:tcPr>
                      <w:p w14:paraId="0601DDCA" w14:textId="77777777" w:rsidR="0002207C" w:rsidRDefault="0002207C" w:rsidP="00395700">
                        <w:pPr>
                          <w:pStyle w:val="Lijstalinea"/>
                          <w:numPr>
                            <w:ilvl w:val="0"/>
                            <w:numId w:val="4"/>
                          </w:numPr>
                          <w:ind w:left="318" w:hanging="284"/>
                          <w:rPr>
                            <w:rFonts w:eastAsia="Times New Roman"/>
                          </w:rPr>
                        </w:pPr>
                      </w:p>
                      <w:p w14:paraId="10A64A7B" w14:textId="77777777" w:rsidR="0002207C" w:rsidRDefault="0002207C" w:rsidP="00395700">
                        <w:pPr>
                          <w:pStyle w:val="Lijstalinea"/>
                          <w:numPr>
                            <w:ilvl w:val="0"/>
                            <w:numId w:val="4"/>
                          </w:numPr>
                          <w:ind w:left="318" w:hanging="284"/>
                          <w:rPr>
                            <w:rFonts w:eastAsia="Times New Roman"/>
                          </w:rPr>
                        </w:pPr>
                      </w:p>
                      <w:p w14:paraId="5683F7B8" w14:textId="77777777" w:rsidR="0002207C" w:rsidRDefault="0002207C" w:rsidP="00395700">
                        <w:pPr>
                          <w:pStyle w:val="Lijstalinea"/>
                          <w:numPr>
                            <w:ilvl w:val="0"/>
                            <w:numId w:val="4"/>
                          </w:numPr>
                          <w:ind w:left="318" w:hanging="284"/>
                          <w:rPr>
                            <w:rFonts w:eastAsia="Times New Roman"/>
                          </w:rPr>
                        </w:pPr>
                      </w:p>
                      <w:p w14:paraId="1FC34009" w14:textId="77777777" w:rsidR="0002207C" w:rsidRPr="005B204F" w:rsidRDefault="0002207C" w:rsidP="00395700">
                        <w:pPr>
                          <w:pStyle w:val="Lijstalinea"/>
                          <w:numPr>
                            <w:ilvl w:val="0"/>
                            <w:numId w:val="4"/>
                          </w:numPr>
                          <w:ind w:left="318" w:hanging="284"/>
                          <w:rPr>
                            <w:rFonts w:eastAsia="Times New Roman"/>
                          </w:rPr>
                        </w:pPr>
                      </w:p>
                    </w:tc>
                  </w:tr>
                </w:tbl>
                <w:p w14:paraId="605056BD" w14:textId="77777777" w:rsidR="0002207C" w:rsidRPr="006E34F6" w:rsidRDefault="0002207C" w:rsidP="00395700">
                  <w:pPr>
                    <w:spacing w:before="100" w:beforeAutospacing="1" w:after="100" w:afterAutospacing="1"/>
                    <w:rPr>
                      <w:rFonts w:eastAsia="Times New Roman"/>
                      <w:sz w:val="24"/>
                      <w:szCs w:val="24"/>
                    </w:rPr>
                  </w:pPr>
                </w:p>
              </w:tc>
            </w:tr>
          </w:tbl>
          <w:p w14:paraId="3330887E" w14:textId="77777777" w:rsidR="0002207C" w:rsidRPr="00B20DEB" w:rsidRDefault="0002207C" w:rsidP="00395700">
            <w:pPr>
              <w:spacing w:before="100" w:beforeAutospacing="1" w:after="100" w:afterAutospacing="1"/>
              <w:rPr>
                <w:rFonts w:eastAsia="Times New Roman"/>
                <w:sz w:val="2"/>
                <w:szCs w:val="2"/>
              </w:rPr>
            </w:pPr>
          </w:p>
        </w:tc>
      </w:tr>
      <w:tr w:rsidR="00CF7C46" w:rsidRPr="009D48E8" w14:paraId="57CDF4FB" w14:textId="77777777" w:rsidTr="00CF7C46">
        <w:tblPrEx>
          <w:tblCellMar>
            <w:left w:w="108" w:type="dxa"/>
            <w:right w:w="108" w:type="dxa"/>
          </w:tblCellMar>
        </w:tblPrEx>
        <w:tc>
          <w:tcPr>
            <w:tcW w:w="9782" w:type="dxa"/>
            <w:gridSpan w:val="5"/>
          </w:tcPr>
          <w:p w14:paraId="53A21384" w14:textId="77777777" w:rsidR="00CF7C46" w:rsidRPr="00FD4BEB" w:rsidRDefault="00CF7C46" w:rsidP="007419F4">
            <w:pPr>
              <w:tabs>
                <w:tab w:val="left" w:pos="4800"/>
              </w:tabs>
              <w:rPr>
                <w:rFonts w:eastAsia="Times New Roman"/>
                <w:b/>
                <w:sz w:val="2"/>
                <w:szCs w:val="24"/>
              </w:rPr>
            </w:pPr>
          </w:p>
          <w:p w14:paraId="0BD3898C" w14:textId="77777777" w:rsidR="00CF7C46" w:rsidRPr="00287E31" w:rsidRDefault="00CF7C46" w:rsidP="007419F4">
            <w:pPr>
              <w:pStyle w:val="Lijstalinea"/>
              <w:numPr>
                <w:ilvl w:val="0"/>
                <w:numId w:val="20"/>
              </w:numPr>
              <w:tabs>
                <w:tab w:val="left" w:pos="4800"/>
              </w:tabs>
              <w:spacing w:before="100" w:after="120"/>
              <w:contextualSpacing w:val="0"/>
              <w:rPr>
                <w:rFonts w:eastAsia="Times New Roman"/>
                <w:b/>
                <w:sz w:val="24"/>
                <w:szCs w:val="24"/>
              </w:rPr>
            </w:pPr>
            <w:r w:rsidRPr="00287E31">
              <w:rPr>
                <w:rFonts w:eastAsia="Times New Roman"/>
                <w:b/>
                <w:sz w:val="24"/>
                <w:szCs w:val="24"/>
              </w:rPr>
              <w:t>Actualiseert de beschrijving van het erfgoed</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CF7C46" w:rsidRPr="00E63798" w14:paraId="5F51A4E0" w14:textId="77777777" w:rsidTr="007419F4">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CF7C46" w:rsidRPr="00406C52" w14:paraId="019F4A02" w14:textId="77777777" w:rsidTr="007419F4">
                    <w:tc>
                      <w:tcPr>
                        <w:tcW w:w="4663" w:type="dxa"/>
                        <w:shd w:val="clear" w:color="auto" w:fill="FFFFFF" w:themeFill="background1"/>
                      </w:tcPr>
                      <w:p w14:paraId="4D506420" w14:textId="52967E28" w:rsidR="00CF7C46" w:rsidRPr="00FD4BEB" w:rsidRDefault="0017485E" w:rsidP="007419F4">
                        <w:pPr>
                          <w:pStyle w:val="Lijstalinea"/>
                          <w:numPr>
                            <w:ilvl w:val="0"/>
                            <w:numId w:val="4"/>
                          </w:numPr>
                          <w:spacing w:before="60" w:after="60"/>
                          <w:ind w:left="321" w:hanging="321"/>
                          <w:rPr>
                            <w:rFonts w:eastAsia="Times New Roman"/>
                            <w:sz w:val="24"/>
                            <w:szCs w:val="24"/>
                          </w:rPr>
                        </w:pPr>
                        <w:r w:rsidRPr="0017485E">
                          <w:rPr>
                            <w:rFonts w:eastAsia="Times New Roman"/>
                            <w:szCs w:val="24"/>
                          </w:rPr>
                          <w:t xml:space="preserve">Actualiseert de beschrijving van de </w:t>
                        </w:r>
                        <w:del w:id="13" w:author="De Knijf, Soetkin [3]" w:date="2020-01-31T09:13:00Z">
                          <w:r w:rsidRPr="0017485E" w:rsidDel="000F55D2">
                            <w:rPr>
                              <w:rFonts w:eastAsia="Times New Roman"/>
                              <w:szCs w:val="24"/>
                            </w:rPr>
                            <w:delText>stukken of objecten</w:delText>
                          </w:r>
                        </w:del>
                        <w:ins w:id="14" w:author="De Knijf, Soetkin [3]" w:date="2020-01-31T09:13:00Z">
                          <w:r w:rsidR="000F55D2">
                            <w:rPr>
                              <w:rFonts w:eastAsia="Times New Roman"/>
                              <w:szCs w:val="24"/>
                            </w:rPr>
                            <w:t>items</w:t>
                          </w:r>
                          <w:r w:rsidR="00E6460B">
                            <w:rPr>
                              <w:rFonts w:eastAsia="Times New Roman"/>
                              <w:szCs w:val="24"/>
                            </w:rPr>
                            <w:t>, indien van toepassing samen met de erfgoedgemeenschap</w:t>
                          </w:r>
                        </w:ins>
                      </w:p>
                    </w:tc>
                    <w:tc>
                      <w:tcPr>
                        <w:tcW w:w="442" w:type="dxa"/>
                        <w:shd w:val="clear" w:color="auto" w:fill="FFFFFF" w:themeFill="background1"/>
                        <w:vAlign w:val="center"/>
                      </w:tcPr>
                      <w:p w14:paraId="201DF62B" w14:textId="77777777" w:rsidR="00CF7C46" w:rsidRPr="00AF2200"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3879A198" w14:textId="77777777" w:rsidR="00CF7C46" w:rsidRPr="00AF2200"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2D39131F" w14:textId="77777777" w:rsidR="00CF7C46" w:rsidRPr="00AF2200" w:rsidRDefault="00CF7C46" w:rsidP="007419F4">
                        <w:pPr>
                          <w:spacing w:before="60" w:after="60"/>
                          <w:jc w:val="center"/>
                          <w:rPr>
                            <w:rFonts w:eastAsia="Times New Roman"/>
                            <w:sz w:val="24"/>
                            <w:szCs w:val="24"/>
                          </w:rPr>
                        </w:pPr>
                      </w:p>
                    </w:tc>
                  </w:tr>
                  <w:tr w:rsidR="00CF7C46" w:rsidRPr="00406C52" w14:paraId="46E39A3F" w14:textId="77777777" w:rsidTr="007419F4">
                    <w:tc>
                      <w:tcPr>
                        <w:tcW w:w="4663" w:type="dxa"/>
                        <w:shd w:val="clear" w:color="auto" w:fill="FFFFFF" w:themeFill="background1"/>
                      </w:tcPr>
                      <w:p w14:paraId="56E6D59D" w14:textId="429F2C50" w:rsidR="00CF7C46" w:rsidRPr="00FD4BEB" w:rsidRDefault="0017485E" w:rsidP="007419F4">
                        <w:pPr>
                          <w:pStyle w:val="Lijstalinea"/>
                          <w:numPr>
                            <w:ilvl w:val="0"/>
                            <w:numId w:val="4"/>
                          </w:numPr>
                          <w:spacing w:before="60" w:after="60"/>
                          <w:ind w:left="321" w:hanging="321"/>
                          <w:rPr>
                            <w:rFonts w:eastAsia="Times New Roman"/>
                            <w:sz w:val="24"/>
                            <w:szCs w:val="24"/>
                          </w:rPr>
                        </w:pPr>
                        <w:r w:rsidRPr="0017485E">
                          <w:rPr>
                            <w:rFonts w:eastAsia="Times New Roman"/>
                            <w:szCs w:val="24"/>
                          </w:rPr>
                          <w:t xml:space="preserve">Voert onderzoeksresultaten door in het </w:t>
                        </w:r>
                        <w:ins w:id="15" w:author="De Knijf, Soetkin [3]" w:date="2020-01-31T09:13:00Z">
                          <w:r w:rsidR="00E6460B">
                            <w:rPr>
                              <w:rFonts w:eastAsia="Times New Roman"/>
                              <w:szCs w:val="24"/>
                            </w:rPr>
                            <w:t xml:space="preserve">registratie- en/of </w:t>
                          </w:r>
                        </w:ins>
                        <w:r w:rsidRPr="0017485E">
                          <w:rPr>
                            <w:rFonts w:eastAsia="Times New Roman"/>
                            <w:szCs w:val="24"/>
                          </w:rPr>
                          <w:t>collectiebeheersysteem</w:t>
                        </w:r>
                      </w:p>
                    </w:tc>
                    <w:tc>
                      <w:tcPr>
                        <w:tcW w:w="442" w:type="dxa"/>
                        <w:shd w:val="clear" w:color="auto" w:fill="FFFFFF" w:themeFill="background1"/>
                        <w:vAlign w:val="center"/>
                      </w:tcPr>
                      <w:p w14:paraId="709DCC4A" w14:textId="77777777" w:rsidR="00CF7C46" w:rsidRPr="00AF2200"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70B31988" w14:textId="77777777" w:rsidR="00CF7C46" w:rsidRPr="00AF2200"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21E770EB" w14:textId="77777777" w:rsidR="00CF7C46" w:rsidRPr="00AF2200" w:rsidRDefault="00CF7C46" w:rsidP="007419F4">
                        <w:pPr>
                          <w:spacing w:before="60" w:after="60"/>
                          <w:jc w:val="center"/>
                          <w:rPr>
                            <w:rFonts w:eastAsia="Times New Roman"/>
                            <w:sz w:val="24"/>
                            <w:szCs w:val="24"/>
                          </w:rPr>
                        </w:pPr>
                      </w:p>
                    </w:tc>
                  </w:tr>
                  <w:tr w:rsidR="00CF7C46" w:rsidRPr="00406C52" w14:paraId="391594A6" w14:textId="77777777" w:rsidTr="007419F4">
                    <w:tc>
                      <w:tcPr>
                        <w:tcW w:w="4663" w:type="dxa"/>
                        <w:shd w:val="clear" w:color="auto" w:fill="FFFFFF" w:themeFill="background1"/>
                      </w:tcPr>
                      <w:p w14:paraId="24A1498A" w14:textId="28D5A34C" w:rsidR="00CF7C46" w:rsidRPr="00FD4BEB" w:rsidRDefault="0017485E" w:rsidP="007419F4">
                        <w:pPr>
                          <w:pStyle w:val="Lijstalinea"/>
                          <w:numPr>
                            <w:ilvl w:val="0"/>
                            <w:numId w:val="4"/>
                          </w:numPr>
                          <w:spacing w:before="60" w:after="60"/>
                          <w:ind w:left="321" w:hanging="321"/>
                          <w:rPr>
                            <w:rFonts w:eastAsia="Times New Roman"/>
                            <w:sz w:val="24"/>
                            <w:szCs w:val="24"/>
                          </w:rPr>
                        </w:pPr>
                        <w:r w:rsidRPr="0017485E">
                          <w:rPr>
                            <w:rFonts w:eastAsia="Times New Roman"/>
                            <w:szCs w:val="24"/>
                          </w:rPr>
                          <w:t xml:space="preserve">Voert regelmatig steekproeven uit om de conditie en standplaats van de </w:t>
                        </w:r>
                        <w:del w:id="16" w:author="De Knijf, Soetkin [3]" w:date="2020-01-31T09:13:00Z">
                          <w:r w:rsidRPr="0017485E" w:rsidDel="00D0529C">
                            <w:rPr>
                              <w:rFonts w:eastAsia="Times New Roman"/>
                              <w:szCs w:val="24"/>
                            </w:rPr>
                            <w:delText xml:space="preserve">collectiestukken </w:delText>
                          </w:r>
                        </w:del>
                        <w:ins w:id="17" w:author="De Knijf, Soetkin [3]" w:date="2020-01-31T09:13:00Z">
                          <w:r w:rsidR="00D0529C">
                            <w:rPr>
                              <w:rFonts w:eastAsia="Times New Roman"/>
                              <w:szCs w:val="24"/>
                            </w:rPr>
                            <w:t>i</w:t>
                          </w:r>
                        </w:ins>
                        <w:ins w:id="18" w:author="De Knijf, Soetkin [3]" w:date="2020-01-31T09:14:00Z">
                          <w:r w:rsidR="00D0529C">
                            <w:rPr>
                              <w:rFonts w:eastAsia="Times New Roman"/>
                              <w:szCs w:val="24"/>
                            </w:rPr>
                            <w:t>tems</w:t>
                          </w:r>
                        </w:ins>
                        <w:ins w:id="19" w:author="De Knijf, Soetkin [3]" w:date="2020-01-31T09:13:00Z">
                          <w:r w:rsidR="00D0529C" w:rsidRPr="0017485E">
                            <w:rPr>
                              <w:rFonts w:eastAsia="Times New Roman"/>
                              <w:szCs w:val="24"/>
                            </w:rPr>
                            <w:t xml:space="preserve"> </w:t>
                          </w:r>
                        </w:ins>
                        <w:r w:rsidRPr="0017485E">
                          <w:rPr>
                            <w:rFonts w:eastAsia="Times New Roman"/>
                            <w:szCs w:val="24"/>
                          </w:rPr>
                          <w:t>te controleren</w:t>
                        </w:r>
                      </w:p>
                    </w:tc>
                    <w:tc>
                      <w:tcPr>
                        <w:tcW w:w="442" w:type="dxa"/>
                        <w:shd w:val="clear" w:color="auto" w:fill="FFFFFF" w:themeFill="background1"/>
                        <w:vAlign w:val="center"/>
                      </w:tcPr>
                      <w:p w14:paraId="5A8F0720" w14:textId="77777777" w:rsidR="00CF7C46" w:rsidRPr="00AF2200"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3C114838" w14:textId="77777777" w:rsidR="00CF7C46" w:rsidRPr="00AF2200"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7E0C4DE7" w14:textId="77777777" w:rsidR="00CF7C46" w:rsidRPr="00AF2200" w:rsidRDefault="00CF7C46" w:rsidP="007419F4">
                        <w:pPr>
                          <w:spacing w:before="60" w:after="60"/>
                          <w:jc w:val="center"/>
                          <w:rPr>
                            <w:rFonts w:eastAsia="Times New Roman"/>
                            <w:sz w:val="24"/>
                            <w:szCs w:val="24"/>
                          </w:rPr>
                        </w:pPr>
                      </w:p>
                    </w:tc>
                  </w:tr>
                  <w:tr w:rsidR="00CF7C46" w:rsidRPr="00406C52" w14:paraId="5F78AF87" w14:textId="77777777" w:rsidTr="007419F4">
                    <w:tc>
                      <w:tcPr>
                        <w:tcW w:w="4663" w:type="dxa"/>
                        <w:shd w:val="clear" w:color="auto" w:fill="FFFFFF" w:themeFill="background1"/>
                      </w:tcPr>
                      <w:p w14:paraId="0BF4765B" w14:textId="34DCEC73" w:rsidR="00CF7C46" w:rsidRPr="00FD4BEB" w:rsidRDefault="0017485E" w:rsidP="007419F4">
                        <w:pPr>
                          <w:pStyle w:val="Lijstalinea"/>
                          <w:numPr>
                            <w:ilvl w:val="0"/>
                            <w:numId w:val="4"/>
                          </w:numPr>
                          <w:spacing w:before="60" w:after="60"/>
                          <w:ind w:left="321" w:hanging="321"/>
                          <w:rPr>
                            <w:rFonts w:eastAsia="Times New Roman"/>
                            <w:sz w:val="24"/>
                            <w:szCs w:val="24"/>
                          </w:rPr>
                        </w:pPr>
                        <w:r w:rsidRPr="0017485E">
                          <w:rPr>
                            <w:rFonts w:eastAsia="Times New Roman"/>
                            <w:szCs w:val="24"/>
                          </w:rPr>
                          <w:t>Roerend erfgoed: Houdt het bruikleenverkeer in het oog en noteert die informatie in het registratie</w:t>
                        </w:r>
                        <w:ins w:id="20" w:author="De Knijf, Soetkin [3]" w:date="2020-01-31T09:14:00Z">
                          <w:r w:rsidR="00D0529C">
                            <w:rPr>
                              <w:rFonts w:eastAsia="Times New Roman"/>
                              <w:szCs w:val="24"/>
                            </w:rPr>
                            <w:t>- en/of collectiebeheer</w:t>
                          </w:r>
                        </w:ins>
                        <w:r w:rsidRPr="0017485E">
                          <w:rPr>
                            <w:rFonts w:eastAsia="Times New Roman"/>
                            <w:szCs w:val="24"/>
                          </w:rPr>
                          <w:t>systeem</w:t>
                        </w:r>
                      </w:p>
                    </w:tc>
                    <w:tc>
                      <w:tcPr>
                        <w:tcW w:w="442" w:type="dxa"/>
                        <w:shd w:val="clear" w:color="auto" w:fill="FFFFFF" w:themeFill="background1"/>
                        <w:vAlign w:val="center"/>
                      </w:tcPr>
                      <w:p w14:paraId="3C6D3090" w14:textId="77777777" w:rsidR="00CF7C46" w:rsidRPr="00AF2200"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43ECE44C" w14:textId="77777777" w:rsidR="00CF7C46" w:rsidRPr="00AF2200"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71FF053B" w14:textId="77777777" w:rsidR="00CF7C46" w:rsidRPr="00AF2200" w:rsidRDefault="00CF7C46" w:rsidP="007419F4">
                        <w:pPr>
                          <w:spacing w:before="60" w:after="60"/>
                          <w:jc w:val="center"/>
                          <w:rPr>
                            <w:rFonts w:eastAsia="Times New Roman"/>
                            <w:sz w:val="24"/>
                            <w:szCs w:val="24"/>
                          </w:rPr>
                        </w:pPr>
                      </w:p>
                    </w:tc>
                  </w:tr>
                  <w:tr w:rsidR="00CF7C46" w:rsidRPr="00406C52" w14:paraId="6912C1AB" w14:textId="77777777" w:rsidTr="007419F4">
                    <w:tc>
                      <w:tcPr>
                        <w:tcW w:w="4663" w:type="dxa"/>
                        <w:shd w:val="clear" w:color="auto" w:fill="FFFFFF" w:themeFill="background1"/>
                      </w:tcPr>
                      <w:p w14:paraId="33F2BB11" w14:textId="09C13FB7" w:rsidR="00CF7C46" w:rsidRPr="00FD4BEB" w:rsidRDefault="0017485E" w:rsidP="007419F4">
                        <w:pPr>
                          <w:pStyle w:val="Lijstalinea"/>
                          <w:numPr>
                            <w:ilvl w:val="0"/>
                            <w:numId w:val="4"/>
                          </w:numPr>
                          <w:spacing w:before="60" w:after="60"/>
                          <w:ind w:left="321" w:hanging="321"/>
                          <w:rPr>
                            <w:rFonts w:eastAsia="Times New Roman"/>
                            <w:sz w:val="24"/>
                            <w:szCs w:val="24"/>
                          </w:rPr>
                        </w:pPr>
                        <w:r w:rsidRPr="0017485E">
                          <w:rPr>
                            <w:rFonts w:eastAsia="Times New Roman"/>
                            <w:szCs w:val="24"/>
                          </w:rPr>
                          <w:t>Volgt de tentoonstellingen op en voegt daar waar nodig informatie uit het onderzoek (mogelijk ook zaalteksten) in het kader van de tentoonstelling toe in het registratiesysteem</w:t>
                        </w:r>
                      </w:p>
                    </w:tc>
                    <w:tc>
                      <w:tcPr>
                        <w:tcW w:w="442" w:type="dxa"/>
                        <w:shd w:val="clear" w:color="auto" w:fill="FFFFFF" w:themeFill="background1"/>
                        <w:vAlign w:val="center"/>
                      </w:tcPr>
                      <w:p w14:paraId="01FF39AC" w14:textId="77777777" w:rsidR="00CF7C46" w:rsidRPr="00AF2200"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37541B54" w14:textId="77777777" w:rsidR="00CF7C46" w:rsidRPr="00AF2200"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30A946ED" w14:textId="77777777" w:rsidR="00CF7C46" w:rsidRPr="00AF2200" w:rsidRDefault="00CF7C46" w:rsidP="007419F4">
                        <w:pPr>
                          <w:spacing w:before="60" w:after="60"/>
                          <w:jc w:val="center"/>
                          <w:rPr>
                            <w:rFonts w:eastAsia="Times New Roman"/>
                            <w:sz w:val="24"/>
                            <w:szCs w:val="24"/>
                          </w:rPr>
                        </w:pPr>
                      </w:p>
                    </w:tc>
                  </w:tr>
                  <w:tr w:rsidR="00CF7C46" w:rsidRPr="00406C52" w14:paraId="3FED3403" w14:textId="77777777" w:rsidTr="007419F4">
                    <w:tc>
                      <w:tcPr>
                        <w:tcW w:w="4663" w:type="dxa"/>
                        <w:shd w:val="clear" w:color="auto" w:fill="FFFFFF" w:themeFill="background1"/>
                      </w:tcPr>
                      <w:p w14:paraId="0F9CB995" w14:textId="70FE2388" w:rsidR="00CF7C46" w:rsidRPr="00FD4BEB" w:rsidRDefault="0017485E" w:rsidP="007419F4">
                        <w:pPr>
                          <w:pStyle w:val="Lijstalinea"/>
                          <w:numPr>
                            <w:ilvl w:val="0"/>
                            <w:numId w:val="4"/>
                          </w:numPr>
                          <w:spacing w:before="60" w:after="60"/>
                          <w:ind w:left="321" w:hanging="321"/>
                          <w:rPr>
                            <w:rFonts w:eastAsia="Times New Roman"/>
                            <w:sz w:val="24"/>
                            <w:szCs w:val="24"/>
                          </w:rPr>
                        </w:pPr>
                        <w:r w:rsidRPr="0017485E">
                          <w:rPr>
                            <w:rFonts w:eastAsia="Times New Roman"/>
                            <w:szCs w:val="24"/>
                          </w:rPr>
                          <w:t>Voegt nieuwe onderzoeksresultaten (</w:t>
                        </w:r>
                        <w:ins w:id="21" w:author="De Knijf, Soetkin [3]" w:date="2020-01-31T09:14:00Z">
                          <w:r w:rsidR="00552FE9">
                            <w:rPr>
                              <w:rFonts w:eastAsia="Times New Roman"/>
                              <w:szCs w:val="24"/>
                            </w:rPr>
                            <w:t xml:space="preserve">waardering, </w:t>
                          </w:r>
                        </w:ins>
                        <w:r w:rsidRPr="0017485E">
                          <w:rPr>
                            <w:rFonts w:eastAsia="Times New Roman"/>
                            <w:szCs w:val="24"/>
                          </w:rPr>
                          <w:t>kunsthistorisch, materiaaltechnisch, etc.) toe aan de registratiesystemen</w:t>
                        </w:r>
                      </w:p>
                    </w:tc>
                    <w:tc>
                      <w:tcPr>
                        <w:tcW w:w="442" w:type="dxa"/>
                        <w:shd w:val="clear" w:color="auto" w:fill="FFFFFF" w:themeFill="background1"/>
                        <w:vAlign w:val="center"/>
                      </w:tcPr>
                      <w:p w14:paraId="0A88314B" w14:textId="77777777" w:rsidR="00CF7C46" w:rsidRPr="00002F4D"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25D7CB83" w14:textId="77777777" w:rsidR="00CF7C46" w:rsidRPr="00AF2200"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62A71C15" w14:textId="77777777" w:rsidR="00CF7C46" w:rsidRPr="00AF2200" w:rsidRDefault="00CF7C46" w:rsidP="007419F4">
                        <w:pPr>
                          <w:spacing w:before="60" w:after="60"/>
                          <w:jc w:val="center"/>
                          <w:rPr>
                            <w:rFonts w:eastAsia="Times New Roman"/>
                            <w:sz w:val="24"/>
                            <w:szCs w:val="24"/>
                          </w:rPr>
                        </w:pPr>
                      </w:p>
                    </w:tc>
                  </w:tr>
                  <w:tr w:rsidR="00CF7C46" w:rsidRPr="00406C52" w14:paraId="78F3356F" w14:textId="77777777" w:rsidTr="007419F4">
                    <w:tc>
                      <w:tcPr>
                        <w:tcW w:w="4663" w:type="dxa"/>
                        <w:shd w:val="clear" w:color="auto" w:fill="FFFFFF" w:themeFill="background1"/>
                      </w:tcPr>
                      <w:p w14:paraId="09F11D87" w14:textId="7C456CE8" w:rsidR="00CF7C46" w:rsidRPr="00FD4BEB" w:rsidRDefault="0017485E" w:rsidP="007419F4">
                        <w:pPr>
                          <w:pStyle w:val="Lijstalinea"/>
                          <w:numPr>
                            <w:ilvl w:val="0"/>
                            <w:numId w:val="4"/>
                          </w:numPr>
                          <w:spacing w:before="60" w:after="60"/>
                          <w:ind w:left="321" w:hanging="321"/>
                          <w:rPr>
                            <w:rFonts w:eastAsia="Times New Roman"/>
                            <w:szCs w:val="24"/>
                          </w:rPr>
                        </w:pPr>
                        <w:r w:rsidRPr="0017485E">
                          <w:rPr>
                            <w:rFonts w:eastAsia="Times New Roman"/>
                            <w:szCs w:val="24"/>
                          </w:rPr>
                          <w:t>Past de rechteninformatie aan wanneer een kunstenaar in het publiek domein komt</w:t>
                        </w:r>
                      </w:p>
                    </w:tc>
                    <w:tc>
                      <w:tcPr>
                        <w:tcW w:w="442" w:type="dxa"/>
                        <w:shd w:val="clear" w:color="auto" w:fill="FFFFFF" w:themeFill="background1"/>
                        <w:vAlign w:val="center"/>
                      </w:tcPr>
                      <w:p w14:paraId="02066DA2" w14:textId="77777777" w:rsidR="00CF7C46" w:rsidRPr="00002F4D"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4BA88C0F" w14:textId="77777777" w:rsidR="00CF7C46" w:rsidRPr="00002F4D" w:rsidRDefault="00CF7C46" w:rsidP="007419F4">
                        <w:pPr>
                          <w:spacing w:before="60" w:after="60"/>
                          <w:jc w:val="center"/>
                          <w:rPr>
                            <w:rFonts w:eastAsia="Times New Roman"/>
                            <w:sz w:val="24"/>
                            <w:szCs w:val="24"/>
                          </w:rPr>
                        </w:pPr>
                      </w:p>
                    </w:tc>
                    <w:tc>
                      <w:tcPr>
                        <w:tcW w:w="425" w:type="dxa"/>
                        <w:shd w:val="clear" w:color="auto" w:fill="FFFFFF" w:themeFill="background1"/>
                        <w:vAlign w:val="center"/>
                      </w:tcPr>
                      <w:p w14:paraId="1C11FBBD" w14:textId="77777777" w:rsidR="00CF7C46" w:rsidRPr="00002F4D" w:rsidRDefault="00CF7C46" w:rsidP="007419F4">
                        <w:pPr>
                          <w:spacing w:before="60" w:after="60"/>
                          <w:jc w:val="center"/>
                          <w:rPr>
                            <w:rFonts w:eastAsia="Times New Roman"/>
                            <w:sz w:val="24"/>
                            <w:szCs w:val="24"/>
                          </w:rPr>
                        </w:pPr>
                      </w:p>
                    </w:tc>
                  </w:tr>
                  <w:tr w:rsidR="0017485E" w:rsidRPr="00406C52" w14:paraId="37B71D8A" w14:textId="77777777" w:rsidTr="007419F4">
                    <w:tc>
                      <w:tcPr>
                        <w:tcW w:w="4663" w:type="dxa"/>
                        <w:shd w:val="clear" w:color="auto" w:fill="FFFFFF" w:themeFill="background1"/>
                      </w:tcPr>
                      <w:p w14:paraId="56F400CC" w14:textId="3D007564" w:rsidR="0017485E" w:rsidRPr="0017485E" w:rsidRDefault="0017485E" w:rsidP="007419F4">
                        <w:pPr>
                          <w:pStyle w:val="Lijstalinea"/>
                          <w:numPr>
                            <w:ilvl w:val="0"/>
                            <w:numId w:val="4"/>
                          </w:numPr>
                          <w:spacing w:before="60" w:after="60"/>
                          <w:ind w:left="321" w:hanging="321"/>
                          <w:rPr>
                            <w:rFonts w:eastAsia="Times New Roman"/>
                            <w:szCs w:val="24"/>
                          </w:rPr>
                        </w:pPr>
                        <w:r w:rsidRPr="0017485E">
                          <w:rPr>
                            <w:rFonts w:eastAsia="Times New Roman"/>
                            <w:szCs w:val="24"/>
                          </w:rPr>
                          <w:t>Past de beschrijvingen aan conform nieuwe richtlijnen en nieuwe mogelijkheden van de systemen</w:t>
                        </w:r>
                      </w:p>
                    </w:tc>
                    <w:tc>
                      <w:tcPr>
                        <w:tcW w:w="442" w:type="dxa"/>
                        <w:shd w:val="clear" w:color="auto" w:fill="FFFFFF" w:themeFill="background1"/>
                        <w:vAlign w:val="center"/>
                      </w:tcPr>
                      <w:p w14:paraId="69CF7131" w14:textId="77777777" w:rsidR="0017485E" w:rsidRPr="00002F4D" w:rsidRDefault="0017485E" w:rsidP="007419F4">
                        <w:pPr>
                          <w:spacing w:before="60" w:after="60"/>
                          <w:jc w:val="center"/>
                          <w:rPr>
                            <w:rFonts w:eastAsia="Times New Roman"/>
                            <w:sz w:val="24"/>
                            <w:szCs w:val="24"/>
                          </w:rPr>
                        </w:pPr>
                      </w:p>
                    </w:tc>
                    <w:tc>
                      <w:tcPr>
                        <w:tcW w:w="425" w:type="dxa"/>
                        <w:shd w:val="clear" w:color="auto" w:fill="FFFFFF" w:themeFill="background1"/>
                        <w:vAlign w:val="center"/>
                      </w:tcPr>
                      <w:p w14:paraId="563651E5" w14:textId="77777777" w:rsidR="0017485E" w:rsidRPr="00002F4D" w:rsidRDefault="0017485E" w:rsidP="007419F4">
                        <w:pPr>
                          <w:spacing w:before="60" w:after="60"/>
                          <w:jc w:val="center"/>
                          <w:rPr>
                            <w:rFonts w:eastAsia="Times New Roman"/>
                            <w:sz w:val="24"/>
                            <w:szCs w:val="24"/>
                          </w:rPr>
                        </w:pPr>
                      </w:p>
                    </w:tc>
                    <w:tc>
                      <w:tcPr>
                        <w:tcW w:w="425" w:type="dxa"/>
                        <w:shd w:val="clear" w:color="auto" w:fill="FFFFFF" w:themeFill="background1"/>
                        <w:vAlign w:val="center"/>
                      </w:tcPr>
                      <w:p w14:paraId="7CF0AA03" w14:textId="77777777" w:rsidR="0017485E" w:rsidRPr="00002F4D" w:rsidRDefault="0017485E" w:rsidP="007419F4">
                        <w:pPr>
                          <w:spacing w:before="60" w:after="60"/>
                          <w:jc w:val="center"/>
                          <w:rPr>
                            <w:rFonts w:eastAsia="Times New Roman"/>
                            <w:sz w:val="24"/>
                            <w:szCs w:val="24"/>
                          </w:rPr>
                        </w:pPr>
                      </w:p>
                    </w:tc>
                  </w:tr>
                </w:tbl>
                <w:p w14:paraId="2555D0DF" w14:textId="77777777" w:rsidR="00CF7C46" w:rsidRPr="00002F4D" w:rsidRDefault="00CF7C46" w:rsidP="007419F4">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CF7C46" w14:paraId="31809DD6" w14:textId="77777777" w:rsidTr="007419F4">
                    <w:tc>
                      <w:tcPr>
                        <w:tcW w:w="3685" w:type="dxa"/>
                      </w:tcPr>
                      <w:p w14:paraId="683AC411" w14:textId="77777777" w:rsidR="00CF7C46" w:rsidRPr="005B204F" w:rsidRDefault="00CF7C46" w:rsidP="007419F4">
                        <w:pPr>
                          <w:pStyle w:val="Lijstalinea"/>
                          <w:numPr>
                            <w:ilvl w:val="0"/>
                            <w:numId w:val="4"/>
                          </w:numPr>
                          <w:ind w:left="318" w:hanging="284"/>
                          <w:rPr>
                            <w:rFonts w:eastAsia="Times New Roman"/>
                          </w:rPr>
                        </w:pPr>
                      </w:p>
                    </w:tc>
                  </w:tr>
                  <w:tr w:rsidR="00CF7C46" w14:paraId="1A858671" w14:textId="77777777" w:rsidTr="007419F4">
                    <w:tc>
                      <w:tcPr>
                        <w:tcW w:w="3685" w:type="dxa"/>
                      </w:tcPr>
                      <w:p w14:paraId="2E33F688" w14:textId="77777777" w:rsidR="00CF7C46" w:rsidRPr="005B204F" w:rsidRDefault="00CF7C46" w:rsidP="007419F4">
                        <w:pPr>
                          <w:pStyle w:val="Lijstalinea"/>
                          <w:numPr>
                            <w:ilvl w:val="0"/>
                            <w:numId w:val="4"/>
                          </w:numPr>
                          <w:ind w:left="318" w:hanging="284"/>
                          <w:rPr>
                            <w:rFonts w:eastAsia="Times New Roman"/>
                          </w:rPr>
                        </w:pPr>
                      </w:p>
                    </w:tc>
                  </w:tr>
                  <w:tr w:rsidR="00CF7C46" w14:paraId="33237ED0" w14:textId="77777777" w:rsidTr="007419F4">
                    <w:tc>
                      <w:tcPr>
                        <w:tcW w:w="3685" w:type="dxa"/>
                      </w:tcPr>
                      <w:p w14:paraId="0F835806" w14:textId="77777777" w:rsidR="00CF7C46" w:rsidRDefault="00CF7C46" w:rsidP="007419F4">
                        <w:pPr>
                          <w:pStyle w:val="Lijstalinea"/>
                          <w:numPr>
                            <w:ilvl w:val="0"/>
                            <w:numId w:val="4"/>
                          </w:numPr>
                          <w:ind w:left="318" w:hanging="284"/>
                          <w:rPr>
                            <w:rFonts w:eastAsia="Times New Roman"/>
                          </w:rPr>
                        </w:pPr>
                      </w:p>
                      <w:p w14:paraId="3CD48FC8" w14:textId="77777777" w:rsidR="00CF7C46" w:rsidRDefault="00CF7C46" w:rsidP="007419F4">
                        <w:pPr>
                          <w:pStyle w:val="Lijstalinea"/>
                          <w:numPr>
                            <w:ilvl w:val="0"/>
                            <w:numId w:val="4"/>
                          </w:numPr>
                          <w:ind w:left="318" w:hanging="284"/>
                          <w:rPr>
                            <w:rFonts w:eastAsia="Times New Roman"/>
                          </w:rPr>
                        </w:pPr>
                      </w:p>
                      <w:p w14:paraId="419CCEF0" w14:textId="77777777" w:rsidR="00CF7C46" w:rsidRDefault="00CF7C46" w:rsidP="007419F4">
                        <w:pPr>
                          <w:pStyle w:val="Lijstalinea"/>
                          <w:numPr>
                            <w:ilvl w:val="0"/>
                            <w:numId w:val="4"/>
                          </w:numPr>
                          <w:ind w:left="318" w:hanging="284"/>
                          <w:rPr>
                            <w:rFonts w:eastAsia="Times New Roman"/>
                          </w:rPr>
                        </w:pPr>
                      </w:p>
                      <w:p w14:paraId="37BB9A84" w14:textId="77777777" w:rsidR="00CF7C46" w:rsidRPr="005B204F" w:rsidRDefault="00CF7C46" w:rsidP="007419F4">
                        <w:pPr>
                          <w:pStyle w:val="Lijstalinea"/>
                          <w:numPr>
                            <w:ilvl w:val="0"/>
                            <w:numId w:val="4"/>
                          </w:numPr>
                          <w:ind w:left="318" w:hanging="284"/>
                          <w:rPr>
                            <w:rFonts w:eastAsia="Times New Roman"/>
                          </w:rPr>
                        </w:pPr>
                      </w:p>
                    </w:tc>
                  </w:tr>
                </w:tbl>
                <w:p w14:paraId="73C4C8A0" w14:textId="77777777" w:rsidR="00CF7C46" w:rsidRPr="006E34F6" w:rsidRDefault="00CF7C46" w:rsidP="007419F4">
                  <w:pPr>
                    <w:spacing w:before="100" w:beforeAutospacing="1" w:after="100" w:afterAutospacing="1"/>
                    <w:rPr>
                      <w:rFonts w:eastAsia="Times New Roman"/>
                      <w:sz w:val="24"/>
                      <w:szCs w:val="24"/>
                    </w:rPr>
                  </w:pPr>
                </w:p>
              </w:tc>
            </w:tr>
          </w:tbl>
          <w:p w14:paraId="5A2EFDDD" w14:textId="77777777" w:rsidR="00CF7C46" w:rsidRPr="00B20DEB" w:rsidRDefault="00CF7C46" w:rsidP="007419F4">
            <w:pPr>
              <w:spacing w:before="100" w:beforeAutospacing="1" w:after="100" w:afterAutospacing="1"/>
              <w:rPr>
                <w:rFonts w:eastAsia="Times New Roman"/>
                <w:sz w:val="2"/>
                <w:szCs w:val="2"/>
              </w:rPr>
            </w:pPr>
          </w:p>
        </w:tc>
      </w:tr>
      <w:bookmarkEnd w:id="4"/>
      <w:tr w:rsidR="0002207C" w:rsidRPr="009D48E8" w14:paraId="2B223FA8" w14:textId="77777777" w:rsidTr="00CF7C46">
        <w:tc>
          <w:tcPr>
            <w:tcW w:w="9782" w:type="dxa"/>
            <w:gridSpan w:val="5"/>
            <w:shd w:val="clear" w:color="auto" w:fill="F2F2F2" w:themeFill="background1" w:themeFillShade="F2"/>
            <w:tcMar>
              <w:left w:w="0" w:type="dxa"/>
              <w:right w:w="0" w:type="dxa"/>
            </w:tcMar>
          </w:tcPr>
          <w:p w14:paraId="7C091DC6" w14:textId="77777777" w:rsidR="0002207C" w:rsidRPr="00FD4BEB" w:rsidRDefault="0002207C" w:rsidP="00395700">
            <w:pPr>
              <w:tabs>
                <w:tab w:val="left" w:pos="4800"/>
              </w:tabs>
              <w:rPr>
                <w:rFonts w:eastAsia="Times New Roman"/>
                <w:b/>
                <w:sz w:val="2"/>
                <w:szCs w:val="24"/>
              </w:rPr>
            </w:pPr>
          </w:p>
          <w:p w14:paraId="04C833A3" w14:textId="289223DA" w:rsidR="0002207C" w:rsidRPr="00287E31" w:rsidRDefault="003937FF" w:rsidP="00395700">
            <w:pPr>
              <w:pStyle w:val="Lijstalinea"/>
              <w:numPr>
                <w:ilvl w:val="0"/>
                <w:numId w:val="20"/>
              </w:numPr>
              <w:tabs>
                <w:tab w:val="left" w:pos="4800"/>
              </w:tabs>
              <w:spacing w:before="100" w:after="120"/>
              <w:contextualSpacing w:val="0"/>
              <w:rPr>
                <w:rFonts w:eastAsia="Times New Roman"/>
                <w:b/>
                <w:sz w:val="24"/>
                <w:szCs w:val="24"/>
              </w:rPr>
            </w:pPr>
            <w:r w:rsidRPr="00287E31">
              <w:rPr>
                <w:rFonts w:eastAsia="Times New Roman"/>
                <w:b/>
                <w:sz w:val="24"/>
                <w:szCs w:val="24"/>
              </w:rPr>
              <w:t>Controleert de registratie van erfgoed</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02207C" w:rsidRPr="00E63798" w14:paraId="4E9339F1" w14:textId="77777777" w:rsidTr="00395700">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02207C" w:rsidRPr="00406C52" w14:paraId="6F79BAB8" w14:textId="77777777" w:rsidTr="00395700">
                    <w:tc>
                      <w:tcPr>
                        <w:tcW w:w="4663" w:type="dxa"/>
                        <w:shd w:val="clear" w:color="auto" w:fill="FFFFFF" w:themeFill="background1"/>
                      </w:tcPr>
                      <w:p w14:paraId="0F71ADB0" w14:textId="2F49E5CB" w:rsidR="0002207C" w:rsidRPr="0017485E" w:rsidRDefault="00731C8E" w:rsidP="00395700">
                        <w:pPr>
                          <w:pStyle w:val="Lijstalinea"/>
                          <w:numPr>
                            <w:ilvl w:val="0"/>
                            <w:numId w:val="4"/>
                          </w:numPr>
                          <w:spacing w:before="60" w:after="60"/>
                          <w:ind w:left="321" w:hanging="321"/>
                          <w:rPr>
                            <w:rFonts w:eastAsia="Times New Roman"/>
                            <w:szCs w:val="24"/>
                          </w:rPr>
                        </w:pPr>
                        <w:r w:rsidRPr="0017485E">
                          <w:rPr>
                            <w:rFonts w:eastAsia="Times New Roman"/>
                            <w:szCs w:val="24"/>
                          </w:rPr>
                          <w:t>Voert standplaatsregistratiecontroles uit</w:t>
                        </w:r>
                      </w:p>
                    </w:tc>
                    <w:tc>
                      <w:tcPr>
                        <w:tcW w:w="442" w:type="dxa"/>
                        <w:shd w:val="clear" w:color="auto" w:fill="FFFFFF" w:themeFill="background1"/>
                        <w:vAlign w:val="center"/>
                      </w:tcPr>
                      <w:p w14:paraId="1720F8A1" w14:textId="77777777" w:rsidR="0002207C" w:rsidRPr="00E63798" w:rsidRDefault="0002207C" w:rsidP="00395700">
                        <w:pPr>
                          <w:spacing w:before="60" w:after="60"/>
                          <w:jc w:val="center"/>
                          <w:rPr>
                            <w:rFonts w:eastAsia="Times New Roman"/>
                            <w:sz w:val="24"/>
                            <w:szCs w:val="24"/>
                            <w:lang w:val="en-US"/>
                          </w:rPr>
                        </w:pPr>
                        <w:r>
                          <w:rPr>
                            <w:rFonts w:eastAsia="Times New Roman"/>
                            <w:sz w:val="24"/>
                            <w:szCs w:val="24"/>
                            <w:lang w:val="en-US"/>
                          </w:rPr>
                          <w:sym w:font="Wingdings" w:char="F0FC"/>
                        </w:r>
                      </w:p>
                    </w:tc>
                    <w:tc>
                      <w:tcPr>
                        <w:tcW w:w="425" w:type="dxa"/>
                        <w:shd w:val="clear" w:color="auto" w:fill="FFFFFF" w:themeFill="background1"/>
                        <w:vAlign w:val="center"/>
                      </w:tcPr>
                      <w:p w14:paraId="66EEFB19" w14:textId="77777777" w:rsidR="0002207C" w:rsidRPr="00E63798" w:rsidRDefault="0002207C" w:rsidP="00395700">
                        <w:pPr>
                          <w:spacing w:before="60" w:after="60"/>
                          <w:jc w:val="center"/>
                          <w:rPr>
                            <w:rFonts w:eastAsia="Times New Roman"/>
                            <w:sz w:val="24"/>
                            <w:szCs w:val="24"/>
                            <w:lang w:val="en-US"/>
                          </w:rPr>
                        </w:pPr>
                      </w:p>
                    </w:tc>
                    <w:tc>
                      <w:tcPr>
                        <w:tcW w:w="425" w:type="dxa"/>
                        <w:shd w:val="clear" w:color="auto" w:fill="FFFFFF" w:themeFill="background1"/>
                        <w:vAlign w:val="center"/>
                      </w:tcPr>
                      <w:p w14:paraId="7923DA46" w14:textId="77777777" w:rsidR="0002207C" w:rsidRPr="00E63798" w:rsidRDefault="0002207C" w:rsidP="00395700">
                        <w:pPr>
                          <w:spacing w:before="60" w:after="60"/>
                          <w:jc w:val="center"/>
                          <w:rPr>
                            <w:rFonts w:eastAsia="Times New Roman"/>
                            <w:sz w:val="24"/>
                            <w:szCs w:val="24"/>
                            <w:lang w:val="en-US"/>
                          </w:rPr>
                        </w:pPr>
                      </w:p>
                    </w:tc>
                  </w:tr>
                  <w:tr w:rsidR="0002207C" w:rsidRPr="00406C52" w14:paraId="55265BB5" w14:textId="77777777" w:rsidTr="00395700">
                    <w:tc>
                      <w:tcPr>
                        <w:tcW w:w="4663" w:type="dxa"/>
                        <w:shd w:val="clear" w:color="auto" w:fill="FFFFFF" w:themeFill="background1"/>
                      </w:tcPr>
                      <w:p w14:paraId="2BFD1876" w14:textId="1425F004" w:rsidR="0002207C" w:rsidRPr="0017485E" w:rsidRDefault="006C31A1" w:rsidP="00395700">
                        <w:pPr>
                          <w:pStyle w:val="Lijstalinea"/>
                          <w:numPr>
                            <w:ilvl w:val="0"/>
                            <w:numId w:val="4"/>
                          </w:numPr>
                          <w:spacing w:before="60" w:after="60"/>
                          <w:ind w:left="321" w:hanging="321"/>
                          <w:rPr>
                            <w:rFonts w:eastAsia="Times New Roman"/>
                            <w:szCs w:val="24"/>
                          </w:rPr>
                        </w:pPr>
                        <w:r w:rsidRPr="0017485E">
                          <w:rPr>
                            <w:rFonts w:eastAsia="Times New Roman"/>
                            <w:szCs w:val="24"/>
                          </w:rPr>
                          <w:t>Past eventueel de registratie aan</w:t>
                        </w:r>
                      </w:p>
                    </w:tc>
                    <w:tc>
                      <w:tcPr>
                        <w:tcW w:w="442" w:type="dxa"/>
                        <w:shd w:val="clear" w:color="auto" w:fill="FFFFFF" w:themeFill="background1"/>
                        <w:vAlign w:val="center"/>
                      </w:tcPr>
                      <w:p w14:paraId="27A024D6" w14:textId="77777777" w:rsidR="0002207C" w:rsidRPr="00E63798" w:rsidRDefault="0002207C" w:rsidP="00395700">
                        <w:pPr>
                          <w:spacing w:before="60" w:after="60"/>
                          <w:jc w:val="center"/>
                          <w:rPr>
                            <w:rFonts w:eastAsia="Times New Roman"/>
                            <w:sz w:val="24"/>
                            <w:szCs w:val="24"/>
                            <w:lang w:val="en-US"/>
                          </w:rPr>
                        </w:pPr>
                        <w:r>
                          <w:rPr>
                            <w:rFonts w:eastAsia="Times New Roman"/>
                            <w:sz w:val="24"/>
                            <w:szCs w:val="24"/>
                            <w:lang w:val="en-US"/>
                          </w:rPr>
                          <w:sym w:font="Wingdings" w:char="F0FC"/>
                        </w:r>
                      </w:p>
                    </w:tc>
                    <w:tc>
                      <w:tcPr>
                        <w:tcW w:w="425" w:type="dxa"/>
                        <w:shd w:val="clear" w:color="auto" w:fill="FFFFFF" w:themeFill="background1"/>
                        <w:vAlign w:val="center"/>
                      </w:tcPr>
                      <w:p w14:paraId="45B1E189" w14:textId="77777777" w:rsidR="0002207C" w:rsidRPr="00E63798" w:rsidRDefault="0002207C" w:rsidP="00395700">
                        <w:pPr>
                          <w:spacing w:before="60" w:after="60"/>
                          <w:jc w:val="center"/>
                          <w:rPr>
                            <w:rFonts w:eastAsia="Times New Roman"/>
                            <w:sz w:val="24"/>
                            <w:szCs w:val="24"/>
                            <w:lang w:val="en-US"/>
                          </w:rPr>
                        </w:pPr>
                      </w:p>
                    </w:tc>
                    <w:tc>
                      <w:tcPr>
                        <w:tcW w:w="425" w:type="dxa"/>
                        <w:shd w:val="clear" w:color="auto" w:fill="FFFFFF" w:themeFill="background1"/>
                        <w:vAlign w:val="center"/>
                      </w:tcPr>
                      <w:p w14:paraId="54261CA9" w14:textId="77777777" w:rsidR="0002207C" w:rsidRPr="00E63798" w:rsidRDefault="0002207C" w:rsidP="00395700">
                        <w:pPr>
                          <w:spacing w:before="60" w:after="60"/>
                          <w:jc w:val="center"/>
                          <w:rPr>
                            <w:rFonts w:eastAsia="Times New Roman"/>
                            <w:sz w:val="24"/>
                            <w:szCs w:val="24"/>
                            <w:lang w:val="en-US"/>
                          </w:rPr>
                        </w:pPr>
                      </w:p>
                    </w:tc>
                  </w:tr>
                  <w:tr w:rsidR="0002207C" w:rsidRPr="00406C52" w14:paraId="135E2156" w14:textId="77777777" w:rsidTr="00395700">
                    <w:tc>
                      <w:tcPr>
                        <w:tcW w:w="4663" w:type="dxa"/>
                        <w:shd w:val="clear" w:color="auto" w:fill="FFFFFF" w:themeFill="background1"/>
                      </w:tcPr>
                      <w:p w14:paraId="3B990034" w14:textId="2AA3B80D" w:rsidR="0002207C" w:rsidRPr="00FD4BEB" w:rsidRDefault="0017485E" w:rsidP="00395700">
                        <w:pPr>
                          <w:pStyle w:val="Lijstalinea"/>
                          <w:numPr>
                            <w:ilvl w:val="0"/>
                            <w:numId w:val="4"/>
                          </w:numPr>
                          <w:spacing w:before="60" w:after="60"/>
                          <w:ind w:left="321" w:hanging="321"/>
                          <w:rPr>
                            <w:rFonts w:eastAsia="Times New Roman"/>
                            <w:sz w:val="24"/>
                            <w:szCs w:val="24"/>
                          </w:rPr>
                        </w:pPr>
                        <w:r w:rsidRPr="0017485E">
                          <w:rPr>
                            <w:rFonts w:eastAsia="Times New Roman"/>
                            <w:szCs w:val="24"/>
                          </w:rPr>
                          <w:t>Controleert of aan alle vereisten is voldaan (alle verplichte velden ingevuld,…)</w:t>
                        </w:r>
                      </w:p>
                    </w:tc>
                    <w:tc>
                      <w:tcPr>
                        <w:tcW w:w="442" w:type="dxa"/>
                        <w:shd w:val="clear" w:color="auto" w:fill="FFFFFF" w:themeFill="background1"/>
                        <w:vAlign w:val="center"/>
                      </w:tcPr>
                      <w:p w14:paraId="77A98F5F" w14:textId="496CC035" w:rsidR="0002207C" w:rsidRPr="0017485E"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3EEE3077" w14:textId="77777777" w:rsidR="0002207C" w:rsidRPr="0017485E"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52C60FEF" w14:textId="77777777" w:rsidR="0002207C" w:rsidRPr="0017485E" w:rsidRDefault="0002207C" w:rsidP="00395700">
                        <w:pPr>
                          <w:spacing w:before="60" w:after="60"/>
                          <w:jc w:val="center"/>
                          <w:rPr>
                            <w:rFonts w:eastAsia="Times New Roman"/>
                            <w:sz w:val="24"/>
                            <w:szCs w:val="24"/>
                          </w:rPr>
                        </w:pPr>
                      </w:p>
                    </w:tc>
                  </w:tr>
                  <w:tr w:rsidR="0002207C" w:rsidRPr="00406C52" w14:paraId="186511CE" w14:textId="77777777" w:rsidTr="00395700">
                    <w:tc>
                      <w:tcPr>
                        <w:tcW w:w="4663" w:type="dxa"/>
                        <w:shd w:val="clear" w:color="auto" w:fill="FFFFFF" w:themeFill="background1"/>
                      </w:tcPr>
                      <w:p w14:paraId="1D31AE18" w14:textId="2092E738" w:rsidR="0002207C" w:rsidRPr="00FD4BEB" w:rsidRDefault="00583774" w:rsidP="00395700">
                        <w:pPr>
                          <w:pStyle w:val="Lijstalinea"/>
                          <w:numPr>
                            <w:ilvl w:val="0"/>
                            <w:numId w:val="4"/>
                          </w:numPr>
                          <w:spacing w:before="60" w:after="60"/>
                          <w:ind w:left="321" w:hanging="321"/>
                          <w:rPr>
                            <w:rFonts w:eastAsia="Times New Roman"/>
                            <w:sz w:val="24"/>
                            <w:szCs w:val="24"/>
                          </w:rPr>
                        </w:pPr>
                        <w:r w:rsidRPr="00242EDA">
                          <w:rPr>
                            <w:rFonts w:eastAsia="Times New Roman"/>
                            <w:szCs w:val="24"/>
                          </w:rPr>
                          <w:lastRenderedPageBreak/>
                          <w:t>Controle bewaringstoestand</w:t>
                        </w:r>
                      </w:p>
                    </w:tc>
                    <w:tc>
                      <w:tcPr>
                        <w:tcW w:w="442" w:type="dxa"/>
                        <w:shd w:val="clear" w:color="auto" w:fill="FFFFFF" w:themeFill="background1"/>
                        <w:vAlign w:val="center"/>
                      </w:tcPr>
                      <w:p w14:paraId="15F09DFF" w14:textId="6C168FBC" w:rsidR="0002207C" w:rsidRPr="0017485E"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4AE9F9DB" w14:textId="77777777" w:rsidR="0002207C" w:rsidRPr="0017485E"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0D232592" w14:textId="77777777" w:rsidR="0002207C" w:rsidRPr="0017485E" w:rsidRDefault="0002207C" w:rsidP="00395700">
                        <w:pPr>
                          <w:spacing w:before="60" w:after="60"/>
                          <w:jc w:val="center"/>
                          <w:rPr>
                            <w:rFonts w:eastAsia="Times New Roman"/>
                            <w:sz w:val="24"/>
                            <w:szCs w:val="24"/>
                          </w:rPr>
                        </w:pPr>
                      </w:p>
                    </w:tc>
                  </w:tr>
                  <w:tr w:rsidR="0002207C" w:rsidRPr="00406C52" w14:paraId="367046C1" w14:textId="77777777" w:rsidTr="00395700">
                    <w:tc>
                      <w:tcPr>
                        <w:tcW w:w="4663" w:type="dxa"/>
                        <w:shd w:val="clear" w:color="auto" w:fill="FFFFFF" w:themeFill="background1"/>
                      </w:tcPr>
                      <w:p w14:paraId="7868D56A" w14:textId="77777777" w:rsidR="0002207C" w:rsidRPr="00FD4BEB" w:rsidRDefault="0002207C" w:rsidP="00395700">
                        <w:pPr>
                          <w:pStyle w:val="Lijstalinea"/>
                          <w:numPr>
                            <w:ilvl w:val="0"/>
                            <w:numId w:val="4"/>
                          </w:numPr>
                          <w:spacing w:before="60" w:after="60"/>
                          <w:ind w:left="321" w:hanging="321"/>
                          <w:rPr>
                            <w:rFonts w:eastAsia="Times New Roman"/>
                            <w:sz w:val="24"/>
                            <w:szCs w:val="24"/>
                          </w:rPr>
                        </w:pPr>
                      </w:p>
                    </w:tc>
                    <w:tc>
                      <w:tcPr>
                        <w:tcW w:w="442" w:type="dxa"/>
                        <w:shd w:val="clear" w:color="auto" w:fill="FFFFFF" w:themeFill="background1"/>
                        <w:vAlign w:val="center"/>
                      </w:tcPr>
                      <w:p w14:paraId="68D02B95" w14:textId="38952160" w:rsidR="0002207C" w:rsidRPr="0017485E"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1524D883" w14:textId="77777777" w:rsidR="0002207C" w:rsidRPr="0017485E"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4192C3DA" w14:textId="77777777" w:rsidR="0002207C" w:rsidRPr="0017485E" w:rsidRDefault="0002207C" w:rsidP="00395700">
                        <w:pPr>
                          <w:spacing w:before="60" w:after="60"/>
                          <w:jc w:val="center"/>
                          <w:rPr>
                            <w:rFonts w:eastAsia="Times New Roman"/>
                            <w:sz w:val="24"/>
                            <w:szCs w:val="24"/>
                          </w:rPr>
                        </w:pPr>
                      </w:p>
                    </w:tc>
                  </w:tr>
                  <w:tr w:rsidR="0002207C" w:rsidRPr="00406C52" w14:paraId="4CA38BE8" w14:textId="77777777" w:rsidTr="00395700">
                    <w:tc>
                      <w:tcPr>
                        <w:tcW w:w="4663" w:type="dxa"/>
                        <w:shd w:val="clear" w:color="auto" w:fill="FFFFFF" w:themeFill="background1"/>
                      </w:tcPr>
                      <w:p w14:paraId="0C573BAC" w14:textId="77777777" w:rsidR="0002207C" w:rsidRPr="00FD4BEB" w:rsidRDefault="0002207C" w:rsidP="00395700">
                        <w:pPr>
                          <w:pStyle w:val="Lijstalinea"/>
                          <w:numPr>
                            <w:ilvl w:val="0"/>
                            <w:numId w:val="4"/>
                          </w:numPr>
                          <w:spacing w:before="60" w:after="60"/>
                          <w:ind w:left="321" w:hanging="321"/>
                          <w:rPr>
                            <w:rFonts w:eastAsia="Times New Roman"/>
                            <w:sz w:val="24"/>
                            <w:szCs w:val="24"/>
                          </w:rPr>
                        </w:pPr>
                      </w:p>
                    </w:tc>
                    <w:tc>
                      <w:tcPr>
                        <w:tcW w:w="442" w:type="dxa"/>
                        <w:shd w:val="clear" w:color="auto" w:fill="FFFFFF" w:themeFill="background1"/>
                        <w:vAlign w:val="center"/>
                      </w:tcPr>
                      <w:p w14:paraId="0998FBFF" w14:textId="77777777" w:rsidR="0002207C" w:rsidRPr="00002F4D"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4D081631" w14:textId="4C2E1FF0" w:rsidR="0002207C" w:rsidRPr="0017485E"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4A482440" w14:textId="77777777" w:rsidR="0002207C" w:rsidRPr="0017485E" w:rsidRDefault="0002207C" w:rsidP="00395700">
                        <w:pPr>
                          <w:spacing w:before="60" w:after="60"/>
                          <w:jc w:val="center"/>
                          <w:rPr>
                            <w:rFonts w:eastAsia="Times New Roman"/>
                            <w:sz w:val="24"/>
                            <w:szCs w:val="24"/>
                          </w:rPr>
                        </w:pPr>
                      </w:p>
                    </w:tc>
                  </w:tr>
                  <w:tr w:rsidR="0002207C" w:rsidRPr="00406C52" w14:paraId="6F76D7C8" w14:textId="77777777" w:rsidTr="00395700">
                    <w:tc>
                      <w:tcPr>
                        <w:tcW w:w="4663" w:type="dxa"/>
                        <w:shd w:val="clear" w:color="auto" w:fill="FFFFFF" w:themeFill="background1"/>
                      </w:tcPr>
                      <w:p w14:paraId="393B2942" w14:textId="77777777" w:rsidR="0002207C" w:rsidRPr="00FD4BEB" w:rsidRDefault="0002207C" w:rsidP="00395700">
                        <w:pPr>
                          <w:pStyle w:val="Lijstalinea"/>
                          <w:numPr>
                            <w:ilvl w:val="0"/>
                            <w:numId w:val="4"/>
                          </w:numPr>
                          <w:spacing w:before="60" w:after="60"/>
                          <w:ind w:left="321" w:hanging="321"/>
                          <w:rPr>
                            <w:rFonts w:eastAsia="Times New Roman"/>
                            <w:szCs w:val="24"/>
                          </w:rPr>
                        </w:pPr>
                      </w:p>
                    </w:tc>
                    <w:tc>
                      <w:tcPr>
                        <w:tcW w:w="442" w:type="dxa"/>
                        <w:shd w:val="clear" w:color="auto" w:fill="FFFFFF" w:themeFill="background1"/>
                        <w:vAlign w:val="center"/>
                      </w:tcPr>
                      <w:p w14:paraId="2DAAAAFC" w14:textId="77777777" w:rsidR="0002207C" w:rsidRPr="00002F4D"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076E4F81" w14:textId="77777777" w:rsidR="0002207C" w:rsidRPr="00002F4D" w:rsidRDefault="0002207C" w:rsidP="00395700">
                        <w:pPr>
                          <w:spacing w:before="60" w:after="60"/>
                          <w:jc w:val="center"/>
                          <w:rPr>
                            <w:rFonts w:eastAsia="Times New Roman"/>
                            <w:sz w:val="24"/>
                            <w:szCs w:val="24"/>
                          </w:rPr>
                        </w:pPr>
                      </w:p>
                    </w:tc>
                    <w:tc>
                      <w:tcPr>
                        <w:tcW w:w="425" w:type="dxa"/>
                        <w:shd w:val="clear" w:color="auto" w:fill="FFFFFF" w:themeFill="background1"/>
                        <w:vAlign w:val="center"/>
                      </w:tcPr>
                      <w:p w14:paraId="2DECC60E" w14:textId="208C1FA5" w:rsidR="0002207C" w:rsidRPr="00002F4D" w:rsidRDefault="0002207C" w:rsidP="00395700">
                        <w:pPr>
                          <w:spacing w:before="60" w:after="60"/>
                          <w:jc w:val="center"/>
                          <w:rPr>
                            <w:rFonts w:eastAsia="Times New Roman"/>
                            <w:sz w:val="24"/>
                            <w:szCs w:val="24"/>
                          </w:rPr>
                        </w:pPr>
                      </w:p>
                    </w:tc>
                  </w:tr>
                </w:tbl>
                <w:p w14:paraId="3D41058C" w14:textId="77777777" w:rsidR="0002207C" w:rsidRPr="00002F4D" w:rsidRDefault="0002207C" w:rsidP="00395700">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02207C" w14:paraId="50318F7E" w14:textId="77777777" w:rsidTr="00395700">
                    <w:tc>
                      <w:tcPr>
                        <w:tcW w:w="3685" w:type="dxa"/>
                      </w:tcPr>
                      <w:p w14:paraId="027EA94D" w14:textId="77777777" w:rsidR="0002207C" w:rsidRPr="005B204F" w:rsidRDefault="0002207C" w:rsidP="00395700">
                        <w:pPr>
                          <w:pStyle w:val="Lijstalinea"/>
                          <w:numPr>
                            <w:ilvl w:val="0"/>
                            <w:numId w:val="4"/>
                          </w:numPr>
                          <w:ind w:left="318" w:hanging="284"/>
                          <w:rPr>
                            <w:rFonts w:eastAsia="Times New Roman"/>
                          </w:rPr>
                        </w:pPr>
                      </w:p>
                    </w:tc>
                  </w:tr>
                  <w:tr w:rsidR="0002207C" w14:paraId="68F270D4" w14:textId="77777777" w:rsidTr="00395700">
                    <w:tc>
                      <w:tcPr>
                        <w:tcW w:w="3685" w:type="dxa"/>
                      </w:tcPr>
                      <w:p w14:paraId="185AA82C" w14:textId="77777777" w:rsidR="0002207C" w:rsidRPr="005B204F" w:rsidRDefault="0002207C" w:rsidP="00395700">
                        <w:pPr>
                          <w:pStyle w:val="Lijstalinea"/>
                          <w:numPr>
                            <w:ilvl w:val="0"/>
                            <w:numId w:val="4"/>
                          </w:numPr>
                          <w:ind w:left="318" w:hanging="284"/>
                          <w:rPr>
                            <w:rFonts w:eastAsia="Times New Roman"/>
                          </w:rPr>
                        </w:pPr>
                      </w:p>
                    </w:tc>
                  </w:tr>
                  <w:tr w:rsidR="0002207C" w14:paraId="07C85493" w14:textId="77777777" w:rsidTr="00395700">
                    <w:tc>
                      <w:tcPr>
                        <w:tcW w:w="3685" w:type="dxa"/>
                      </w:tcPr>
                      <w:p w14:paraId="37DF74D8" w14:textId="77777777" w:rsidR="0002207C" w:rsidRDefault="0002207C" w:rsidP="00395700">
                        <w:pPr>
                          <w:pStyle w:val="Lijstalinea"/>
                          <w:numPr>
                            <w:ilvl w:val="0"/>
                            <w:numId w:val="4"/>
                          </w:numPr>
                          <w:ind w:left="318" w:hanging="284"/>
                          <w:rPr>
                            <w:rFonts w:eastAsia="Times New Roman"/>
                          </w:rPr>
                        </w:pPr>
                      </w:p>
                      <w:p w14:paraId="129257AA" w14:textId="77777777" w:rsidR="0002207C" w:rsidRDefault="0002207C" w:rsidP="00395700">
                        <w:pPr>
                          <w:pStyle w:val="Lijstalinea"/>
                          <w:numPr>
                            <w:ilvl w:val="0"/>
                            <w:numId w:val="4"/>
                          </w:numPr>
                          <w:ind w:left="318" w:hanging="284"/>
                          <w:rPr>
                            <w:rFonts w:eastAsia="Times New Roman"/>
                          </w:rPr>
                        </w:pPr>
                      </w:p>
                      <w:p w14:paraId="1339DC64" w14:textId="77777777" w:rsidR="0002207C" w:rsidRDefault="0002207C" w:rsidP="00395700">
                        <w:pPr>
                          <w:pStyle w:val="Lijstalinea"/>
                          <w:numPr>
                            <w:ilvl w:val="0"/>
                            <w:numId w:val="4"/>
                          </w:numPr>
                          <w:ind w:left="318" w:hanging="284"/>
                          <w:rPr>
                            <w:rFonts w:eastAsia="Times New Roman"/>
                          </w:rPr>
                        </w:pPr>
                      </w:p>
                      <w:p w14:paraId="2DC8B4AE" w14:textId="77777777" w:rsidR="0002207C" w:rsidRPr="005B204F" w:rsidRDefault="0002207C" w:rsidP="00395700">
                        <w:pPr>
                          <w:pStyle w:val="Lijstalinea"/>
                          <w:numPr>
                            <w:ilvl w:val="0"/>
                            <w:numId w:val="4"/>
                          </w:numPr>
                          <w:ind w:left="318" w:hanging="284"/>
                          <w:rPr>
                            <w:rFonts w:eastAsia="Times New Roman"/>
                          </w:rPr>
                        </w:pPr>
                      </w:p>
                    </w:tc>
                  </w:tr>
                </w:tbl>
                <w:p w14:paraId="2B614B51" w14:textId="77777777" w:rsidR="0002207C" w:rsidRPr="006E34F6" w:rsidRDefault="0002207C" w:rsidP="00395700">
                  <w:pPr>
                    <w:spacing w:before="100" w:beforeAutospacing="1" w:after="100" w:afterAutospacing="1"/>
                    <w:rPr>
                      <w:rFonts w:eastAsia="Times New Roman"/>
                      <w:sz w:val="24"/>
                      <w:szCs w:val="24"/>
                    </w:rPr>
                  </w:pPr>
                </w:p>
              </w:tc>
            </w:tr>
          </w:tbl>
          <w:p w14:paraId="0122B263" w14:textId="77777777" w:rsidR="0002207C" w:rsidRPr="00B20DEB" w:rsidRDefault="0002207C" w:rsidP="00395700">
            <w:pPr>
              <w:spacing w:before="100" w:beforeAutospacing="1" w:after="100" w:afterAutospacing="1"/>
              <w:rPr>
                <w:rFonts w:eastAsia="Times New Roman"/>
                <w:sz w:val="2"/>
                <w:szCs w:val="2"/>
              </w:rPr>
            </w:pPr>
          </w:p>
        </w:tc>
      </w:tr>
      <w:tr w:rsidR="00D106E2" w:rsidRPr="009D48E8" w14:paraId="588C66AF" w14:textId="77777777" w:rsidTr="00CF7C46">
        <w:tblPrEx>
          <w:tblCellMar>
            <w:left w:w="108" w:type="dxa"/>
            <w:right w:w="108" w:type="dxa"/>
          </w:tblCellMar>
        </w:tblPrEx>
        <w:tc>
          <w:tcPr>
            <w:tcW w:w="9782" w:type="dxa"/>
            <w:gridSpan w:val="5"/>
          </w:tcPr>
          <w:p w14:paraId="29861BB6" w14:textId="77777777" w:rsidR="00D106E2" w:rsidRPr="00FD4BEB" w:rsidRDefault="00D106E2" w:rsidP="00395700">
            <w:pPr>
              <w:tabs>
                <w:tab w:val="left" w:pos="4800"/>
              </w:tabs>
              <w:rPr>
                <w:rFonts w:eastAsia="Times New Roman"/>
                <w:b/>
                <w:sz w:val="2"/>
                <w:szCs w:val="24"/>
              </w:rPr>
            </w:pPr>
          </w:p>
          <w:p w14:paraId="18E1EA03" w14:textId="49812043" w:rsidR="00D106E2" w:rsidRPr="00287E31" w:rsidRDefault="0062450A" w:rsidP="00395700">
            <w:pPr>
              <w:pStyle w:val="Lijstalinea"/>
              <w:numPr>
                <w:ilvl w:val="0"/>
                <w:numId w:val="20"/>
              </w:numPr>
              <w:tabs>
                <w:tab w:val="left" w:pos="4800"/>
              </w:tabs>
              <w:spacing w:before="100" w:after="120"/>
              <w:contextualSpacing w:val="0"/>
              <w:rPr>
                <w:rFonts w:eastAsia="Times New Roman"/>
                <w:b/>
                <w:sz w:val="24"/>
                <w:szCs w:val="24"/>
              </w:rPr>
            </w:pPr>
            <w:r w:rsidRPr="00287E31">
              <w:rPr>
                <w:rFonts w:eastAsia="Times New Roman"/>
                <w:b/>
                <w:sz w:val="24"/>
                <w:szCs w:val="24"/>
              </w:rPr>
              <w:t xml:space="preserve">Ontsluit </w:t>
            </w:r>
            <w:r w:rsidR="005D0913" w:rsidRPr="00287E31">
              <w:rPr>
                <w:rFonts w:eastAsia="Times New Roman"/>
                <w:b/>
                <w:sz w:val="24"/>
                <w:szCs w:val="24"/>
              </w:rPr>
              <w:t xml:space="preserve">de registratie van </w:t>
            </w:r>
            <w:r w:rsidRPr="00287E31">
              <w:rPr>
                <w:rFonts w:eastAsia="Times New Roman"/>
                <w:b/>
                <w:sz w:val="24"/>
                <w:szCs w:val="24"/>
              </w:rPr>
              <w:t>het erfgoed</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D106E2" w:rsidRPr="00E63798" w14:paraId="2BE06B2F" w14:textId="77777777" w:rsidTr="00395700">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17485E" w:rsidRPr="00406C52" w14:paraId="472ADA12" w14:textId="77777777" w:rsidTr="00395700">
                    <w:tc>
                      <w:tcPr>
                        <w:tcW w:w="4663" w:type="dxa"/>
                        <w:shd w:val="clear" w:color="auto" w:fill="FFFFFF" w:themeFill="background1"/>
                      </w:tcPr>
                      <w:p w14:paraId="2DDB4736" w14:textId="351743CD" w:rsidR="0017485E" w:rsidRPr="0017485E" w:rsidRDefault="0017485E" w:rsidP="0017485E">
                        <w:pPr>
                          <w:pStyle w:val="Lijstalinea"/>
                          <w:numPr>
                            <w:ilvl w:val="0"/>
                            <w:numId w:val="4"/>
                          </w:numPr>
                          <w:spacing w:before="60" w:after="60"/>
                          <w:ind w:left="321" w:hanging="321"/>
                          <w:rPr>
                            <w:rFonts w:eastAsia="Times New Roman"/>
                            <w:szCs w:val="24"/>
                          </w:rPr>
                        </w:pPr>
                        <w:r w:rsidRPr="0017485E">
                          <w:rPr>
                            <w:rFonts w:eastAsia="Times New Roman"/>
                            <w:szCs w:val="24"/>
                          </w:rPr>
                          <w:t>Voegt relevante trefwoorden toe</w:t>
                        </w:r>
                      </w:p>
                    </w:tc>
                    <w:tc>
                      <w:tcPr>
                        <w:tcW w:w="442" w:type="dxa"/>
                        <w:shd w:val="clear" w:color="auto" w:fill="FFFFFF" w:themeFill="background1"/>
                        <w:vAlign w:val="center"/>
                      </w:tcPr>
                      <w:p w14:paraId="5047BF74" w14:textId="3AA6AE2C" w:rsidR="0017485E" w:rsidRPr="00AF2200"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6B88A100" w14:textId="77777777" w:rsidR="0017485E" w:rsidRPr="00AF2200"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7395715C" w14:textId="77777777" w:rsidR="0017485E" w:rsidRPr="00AF2200" w:rsidRDefault="0017485E" w:rsidP="0017485E">
                        <w:pPr>
                          <w:spacing w:before="60" w:after="60"/>
                          <w:jc w:val="center"/>
                          <w:rPr>
                            <w:rFonts w:eastAsia="Times New Roman"/>
                            <w:sz w:val="24"/>
                            <w:szCs w:val="24"/>
                          </w:rPr>
                        </w:pPr>
                      </w:p>
                    </w:tc>
                  </w:tr>
                  <w:tr w:rsidR="0017485E" w:rsidRPr="00406C52" w14:paraId="3F630432" w14:textId="77777777" w:rsidTr="00395700">
                    <w:tc>
                      <w:tcPr>
                        <w:tcW w:w="4663" w:type="dxa"/>
                        <w:shd w:val="clear" w:color="auto" w:fill="FFFFFF" w:themeFill="background1"/>
                      </w:tcPr>
                      <w:p w14:paraId="51FCC3EC" w14:textId="5890D18F" w:rsidR="0017485E" w:rsidRPr="0017485E" w:rsidRDefault="0017485E" w:rsidP="0017485E">
                        <w:pPr>
                          <w:pStyle w:val="Lijstalinea"/>
                          <w:numPr>
                            <w:ilvl w:val="0"/>
                            <w:numId w:val="4"/>
                          </w:numPr>
                          <w:spacing w:before="60" w:after="60"/>
                          <w:ind w:left="321" w:hanging="321"/>
                          <w:rPr>
                            <w:rFonts w:eastAsia="Times New Roman"/>
                            <w:szCs w:val="24"/>
                          </w:rPr>
                        </w:pPr>
                        <w:r w:rsidRPr="0017485E">
                          <w:rPr>
                            <w:rFonts w:eastAsia="Times New Roman"/>
                            <w:szCs w:val="24"/>
                          </w:rPr>
                          <w:t>Legt links naar relevante andere (inter)nationale catalogi/netwerken/beschrijvingen</w:t>
                        </w:r>
                      </w:p>
                    </w:tc>
                    <w:tc>
                      <w:tcPr>
                        <w:tcW w:w="442" w:type="dxa"/>
                        <w:shd w:val="clear" w:color="auto" w:fill="FFFFFF" w:themeFill="background1"/>
                        <w:vAlign w:val="center"/>
                      </w:tcPr>
                      <w:p w14:paraId="68F51756" w14:textId="27748E6D" w:rsidR="0017485E" w:rsidRPr="00AF2200"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1D8D3FF2" w14:textId="77777777" w:rsidR="0017485E" w:rsidRPr="00AF2200"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4EDAEA80" w14:textId="77777777" w:rsidR="0017485E" w:rsidRPr="00AF2200" w:rsidRDefault="0017485E" w:rsidP="0017485E">
                        <w:pPr>
                          <w:spacing w:before="60" w:after="60"/>
                          <w:jc w:val="center"/>
                          <w:rPr>
                            <w:rFonts w:eastAsia="Times New Roman"/>
                            <w:sz w:val="24"/>
                            <w:szCs w:val="24"/>
                          </w:rPr>
                        </w:pPr>
                      </w:p>
                    </w:tc>
                  </w:tr>
                  <w:tr w:rsidR="0017485E" w:rsidRPr="00406C52" w14:paraId="3504FD4C" w14:textId="77777777" w:rsidTr="00395700">
                    <w:tc>
                      <w:tcPr>
                        <w:tcW w:w="4663" w:type="dxa"/>
                        <w:shd w:val="clear" w:color="auto" w:fill="FFFFFF" w:themeFill="background1"/>
                      </w:tcPr>
                      <w:p w14:paraId="54A4C7E2" w14:textId="46C43CBB" w:rsidR="0017485E" w:rsidRPr="0017485E" w:rsidRDefault="0017485E" w:rsidP="0017485E">
                        <w:pPr>
                          <w:pStyle w:val="Lijstalinea"/>
                          <w:numPr>
                            <w:ilvl w:val="0"/>
                            <w:numId w:val="4"/>
                          </w:numPr>
                          <w:spacing w:before="60" w:after="60"/>
                          <w:ind w:left="321" w:hanging="321"/>
                          <w:rPr>
                            <w:rFonts w:eastAsia="Times New Roman"/>
                            <w:szCs w:val="24"/>
                          </w:rPr>
                        </w:pPr>
                        <w:r w:rsidRPr="0017485E">
                          <w:rPr>
                            <w:rFonts w:eastAsia="Times New Roman"/>
                            <w:szCs w:val="24"/>
                          </w:rPr>
                          <w:t>Legt links naar andere verschijningsvormen van dit erfgoed (bv. Scan, online teksteditie, foto’s, …)</w:t>
                        </w:r>
                      </w:p>
                    </w:tc>
                    <w:tc>
                      <w:tcPr>
                        <w:tcW w:w="442" w:type="dxa"/>
                        <w:shd w:val="clear" w:color="auto" w:fill="FFFFFF" w:themeFill="background1"/>
                        <w:vAlign w:val="center"/>
                      </w:tcPr>
                      <w:p w14:paraId="5094FB26" w14:textId="3D88A72B" w:rsidR="0017485E" w:rsidRPr="00AF2200"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7E73B6AB" w14:textId="77777777" w:rsidR="0017485E" w:rsidRPr="00AF2200"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3833C478" w14:textId="77777777" w:rsidR="0017485E" w:rsidRPr="00AF2200" w:rsidRDefault="0017485E" w:rsidP="0017485E">
                        <w:pPr>
                          <w:spacing w:before="60" w:after="60"/>
                          <w:jc w:val="center"/>
                          <w:rPr>
                            <w:rFonts w:eastAsia="Times New Roman"/>
                            <w:sz w:val="24"/>
                            <w:szCs w:val="24"/>
                          </w:rPr>
                        </w:pPr>
                      </w:p>
                    </w:tc>
                  </w:tr>
                  <w:tr w:rsidR="0017485E" w:rsidRPr="00406C52" w14:paraId="6DAEDDEC" w14:textId="77777777" w:rsidTr="00395700">
                    <w:tc>
                      <w:tcPr>
                        <w:tcW w:w="4663" w:type="dxa"/>
                        <w:shd w:val="clear" w:color="auto" w:fill="FFFFFF" w:themeFill="background1"/>
                      </w:tcPr>
                      <w:p w14:paraId="1B760DF3" w14:textId="5793D934" w:rsidR="0017485E" w:rsidRPr="0017485E" w:rsidRDefault="0017485E" w:rsidP="0017485E">
                        <w:pPr>
                          <w:pStyle w:val="Lijstalinea"/>
                          <w:numPr>
                            <w:ilvl w:val="0"/>
                            <w:numId w:val="4"/>
                          </w:numPr>
                          <w:spacing w:before="60" w:after="60"/>
                          <w:ind w:left="321" w:hanging="321"/>
                          <w:rPr>
                            <w:rFonts w:eastAsia="Times New Roman"/>
                            <w:szCs w:val="24"/>
                          </w:rPr>
                        </w:pPr>
                        <w:r w:rsidRPr="0017485E">
                          <w:rPr>
                            <w:rFonts w:eastAsia="Times New Roman"/>
                            <w:szCs w:val="24"/>
                          </w:rPr>
                          <w:t xml:space="preserve">Kent unieke identificatie (PID) toe </w:t>
                        </w:r>
                      </w:p>
                    </w:tc>
                    <w:tc>
                      <w:tcPr>
                        <w:tcW w:w="442" w:type="dxa"/>
                        <w:shd w:val="clear" w:color="auto" w:fill="FFFFFF" w:themeFill="background1"/>
                        <w:vAlign w:val="center"/>
                      </w:tcPr>
                      <w:p w14:paraId="1B01E5BE" w14:textId="3E81DF9B" w:rsidR="0017485E" w:rsidRPr="00AF2200"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32D761EC" w14:textId="77777777" w:rsidR="0017485E" w:rsidRPr="00AF2200"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0BD4618C" w14:textId="77777777" w:rsidR="0017485E" w:rsidRPr="00AF2200" w:rsidRDefault="0017485E" w:rsidP="0017485E">
                        <w:pPr>
                          <w:spacing w:before="60" w:after="60"/>
                          <w:jc w:val="center"/>
                          <w:rPr>
                            <w:rFonts w:eastAsia="Times New Roman"/>
                            <w:sz w:val="24"/>
                            <w:szCs w:val="24"/>
                          </w:rPr>
                        </w:pPr>
                      </w:p>
                    </w:tc>
                  </w:tr>
                  <w:tr w:rsidR="0017485E" w:rsidRPr="00406C52" w14:paraId="0B5E8393" w14:textId="77777777" w:rsidTr="00395700">
                    <w:tc>
                      <w:tcPr>
                        <w:tcW w:w="4663" w:type="dxa"/>
                        <w:shd w:val="clear" w:color="auto" w:fill="FFFFFF" w:themeFill="background1"/>
                      </w:tcPr>
                      <w:p w14:paraId="68848B10" w14:textId="5E0090A8" w:rsidR="0017485E" w:rsidRPr="0017485E" w:rsidRDefault="0017485E" w:rsidP="0017485E">
                        <w:pPr>
                          <w:pStyle w:val="Lijstalinea"/>
                          <w:numPr>
                            <w:ilvl w:val="0"/>
                            <w:numId w:val="4"/>
                          </w:numPr>
                          <w:spacing w:before="60" w:after="60"/>
                          <w:ind w:left="321" w:hanging="321"/>
                          <w:rPr>
                            <w:rFonts w:eastAsia="Times New Roman"/>
                            <w:szCs w:val="24"/>
                          </w:rPr>
                        </w:pPr>
                        <w:r w:rsidRPr="0017485E">
                          <w:rPr>
                            <w:rFonts w:eastAsia="Times New Roman"/>
                            <w:szCs w:val="24"/>
                          </w:rPr>
                          <w:t>Stelt de collectie voor zover mogelijk online ter beschikking</w:t>
                        </w:r>
                      </w:p>
                    </w:tc>
                    <w:tc>
                      <w:tcPr>
                        <w:tcW w:w="442" w:type="dxa"/>
                        <w:shd w:val="clear" w:color="auto" w:fill="FFFFFF" w:themeFill="background1"/>
                        <w:vAlign w:val="center"/>
                      </w:tcPr>
                      <w:p w14:paraId="3FD7C70B" w14:textId="176C25FC" w:rsidR="0017485E" w:rsidRPr="00AF2200"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53FBCFDB" w14:textId="77777777" w:rsidR="0017485E" w:rsidRPr="00AF2200"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7E61DCBF" w14:textId="77777777" w:rsidR="0017485E" w:rsidRPr="00AF2200" w:rsidRDefault="0017485E" w:rsidP="0017485E">
                        <w:pPr>
                          <w:spacing w:before="60" w:after="60"/>
                          <w:jc w:val="center"/>
                          <w:rPr>
                            <w:rFonts w:eastAsia="Times New Roman"/>
                            <w:sz w:val="24"/>
                            <w:szCs w:val="24"/>
                          </w:rPr>
                        </w:pPr>
                      </w:p>
                    </w:tc>
                  </w:tr>
                  <w:tr w:rsidR="0017485E" w:rsidRPr="00406C52" w14:paraId="474A1CCF" w14:textId="77777777" w:rsidTr="00395700">
                    <w:tc>
                      <w:tcPr>
                        <w:tcW w:w="4663" w:type="dxa"/>
                        <w:shd w:val="clear" w:color="auto" w:fill="FFFFFF" w:themeFill="background1"/>
                      </w:tcPr>
                      <w:p w14:paraId="43EA5F5E" w14:textId="56BA6508" w:rsidR="0017485E" w:rsidRPr="0017485E" w:rsidRDefault="0017485E" w:rsidP="0017485E">
                        <w:pPr>
                          <w:pStyle w:val="Lijstalinea"/>
                          <w:numPr>
                            <w:ilvl w:val="0"/>
                            <w:numId w:val="4"/>
                          </w:numPr>
                          <w:spacing w:before="60" w:after="60"/>
                          <w:ind w:left="321" w:hanging="321"/>
                          <w:rPr>
                            <w:rFonts w:eastAsia="Times New Roman"/>
                            <w:szCs w:val="24"/>
                          </w:rPr>
                        </w:pPr>
                        <w:r w:rsidRPr="0017485E">
                          <w:rPr>
                            <w:rFonts w:eastAsia="Times New Roman"/>
                            <w:szCs w:val="24"/>
                          </w:rPr>
                          <w:t>Koppelt de registratie aan externe bronnen</w:t>
                        </w:r>
                      </w:p>
                    </w:tc>
                    <w:tc>
                      <w:tcPr>
                        <w:tcW w:w="442" w:type="dxa"/>
                        <w:shd w:val="clear" w:color="auto" w:fill="FFFFFF" w:themeFill="background1"/>
                        <w:vAlign w:val="center"/>
                      </w:tcPr>
                      <w:p w14:paraId="11595F22" w14:textId="77777777" w:rsidR="0017485E" w:rsidRPr="00002F4D"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2CA367DB" w14:textId="2AFA04DF" w:rsidR="0017485E" w:rsidRPr="00AF2200"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13D4017F" w14:textId="77777777" w:rsidR="0017485E" w:rsidRPr="00AF2200" w:rsidRDefault="0017485E" w:rsidP="0017485E">
                        <w:pPr>
                          <w:spacing w:before="60" w:after="60"/>
                          <w:jc w:val="center"/>
                          <w:rPr>
                            <w:rFonts w:eastAsia="Times New Roman"/>
                            <w:sz w:val="24"/>
                            <w:szCs w:val="24"/>
                          </w:rPr>
                        </w:pPr>
                      </w:p>
                    </w:tc>
                  </w:tr>
                  <w:tr w:rsidR="0017485E" w:rsidRPr="00406C52" w14:paraId="36D5E960" w14:textId="77777777" w:rsidTr="00395700">
                    <w:tc>
                      <w:tcPr>
                        <w:tcW w:w="4663" w:type="dxa"/>
                        <w:shd w:val="clear" w:color="auto" w:fill="FFFFFF" w:themeFill="background1"/>
                      </w:tcPr>
                      <w:p w14:paraId="01400978" w14:textId="47C2C23E" w:rsidR="0017485E" w:rsidRPr="0017485E" w:rsidRDefault="0017485E" w:rsidP="0017485E">
                        <w:pPr>
                          <w:pStyle w:val="Lijstalinea"/>
                          <w:numPr>
                            <w:ilvl w:val="0"/>
                            <w:numId w:val="4"/>
                          </w:numPr>
                          <w:spacing w:before="60" w:after="60"/>
                          <w:ind w:left="321" w:hanging="321"/>
                          <w:rPr>
                            <w:rFonts w:eastAsia="Times New Roman"/>
                            <w:szCs w:val="24"/>
                          </w:rPr>
                        </w:pPr>
                        <w:r w:rsidRPr="0017485E">
                          <w:rPr>
                            <w:rFonts w:eastAsia="Times New Roman"/>
                            <w:szCs w:val="24"/>
                          </w:rPr>
                          <w:t>Stelt de collectiegegevens ter beschikking als open data</w:t>
                        </w:r>
                      </w:p>
                    </w:tc>
                    <w:tc>
                      <w:tcPr>
                        <w:tcW w:w="442" w:type="dxa"/>
                        <w:shd w:val="clear" w:color="auto" w:fill="FFFFFF" w:themeFill="background1"/>
                        <w:vAlign w:val="center"/>
                      </w:tcPr>
                      <w:p w14:paraId="10B7F306" w14:textId="77777777" w:rsidR="0017485E" w:rsidRPr="00002F4D"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7BF2EA05" w14:textId="77777777" w:rsidR="0017485E" w:rsidRPr="00002F4D"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3108BA0A" w14:textId="5499AE0F" w:rsidR="0017485E" w:rsidRPr="00002F4D" w:rsidRDefault="0017485E" w:rsidP="0017485E">
                        <w:pPr>
                          <w:spacing w:before="60" w:after="60"/>
                          <w:jc w:val="center"/>
                          <w:rPr>
                            <w:rFonts w:eastAsia="Times New Roman"/>
                            <w:sz w:val="24"/>
                            <w:szCs w:val="24"/>
                          </w:rPr>
                        </w:pPr>
                      </w:p>
                    </w:tc>
                  </w:tr>
                  <w:tr w:rsidR="0017485E" w:rsidRPr="00406C52" w14:paraId="1CA4CBC3" w14:textId="77777777" w:rsidTr="00395700">
                    <w:tc>
                      <w:tcPr>
                        <w:tcW w:w="4663" w:type="dxa"/>
                        <w:shd w:val="clear" w:color="auto" w:fill="FFFFFF" w:themeFill="background1"/>
                      </w:tcPr>
                      <w:p w14:paraId="4BE0C9FC" w14:textId="1AAEE844" w:rsidR="0017485E" w:rsidRPr="0017485E" w:rsidRDefault="0017485E" w:rsidP="0017485E">
                        <w:pPr>
                          <w:pStyle w:val="Lijstalinea"/>
                          <w:numPr>
                            <w:ilvl w:val="0"/>
                            <w:numId w:val="4"/>
                          </w:numPr>
                          <w:spacing w:before="60" w:after="60"/>
                          <w:ind w:left="321" w:hanging="321"/>
                          <w:rPr>
                            <w:rFonts w:eastAsia="Times New Roman"/>
                            <w:szCs w:val="24"/>
                          </w:rPr>
                        </w:pPr>
                        <w:r>
                          <w:rPr>
                            <w:rFonts w:eastAsia="Times New Roman"/>
                            <w:szCs w:val="24"/>
                          </w:rPr>
                          <w:t>Maakt persistente URI’s aan</w:t>
                        </w:r>
                      </w:p>
                    </w:tc>
                    <w:tc>
                      <w:tcPr>
                        <w:tcW w:w="442" w:type="dxa"/>
                        <w:shd w:val="clear" w:color="auto" w:fill="FFFFFF" w:themeFill="background1"/>
                        <w:vAlign w:val="center"/>
                      </w:tcPr>
                      <w:p w14:paraId="09B1B8A5" w14:textId="77777777" w:rsidR="0017485E" w:rsidRPr="00002F4D"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02053B3B" w14:textId="77777777" w:rsidR="0017485E" w:rsidRPr="00002F4D"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1DBDFD22" w14:textId="77777777" w:rsidR="0017485E" w:rsidRPr="00002F4D" w:rsidRDefault="0017485E" w:rsidP="0017485E">
                        <w:pPr>
                          <w:spacing w:before="60" w:after="60"/>
                          <w:jc w:val="center"/>
                          <w:rPr>
                            <w:rFonts w:eastAsia="Times New Roman"/>
                            <w:sz w:val="24"/>
                            <w:szCs w:val="24"/>
                          </w:rPr>
                        </w:pPr>
                      </w:p>
                    </w:tc>
                  </w:tr>
                  <w:tr w:rsidR="0017485E" w:rsidRPr="00406C52" w14:paraId="11F6CA65" w14:textId="77777777" w:rsidTr="00395700">
                    <w:tc>
                      <w:tcPr>
                        <w:tcW w:w="4663" w:type="dxa"/>
                        <w:shd w:val="clear" w:color="auto" w:fill="FFFFFF" w:themeFill="background1"/>
                      </w:tcPr>
                      <w:p w14:paraId="215E238F" w14:textId="48F3C4B3" w:rsidR="0017485E" w:rsidRDefault="0017485E" w:rsidP="0017485E">
                        <w:pPr>
                          <w:pStyle w:val="Lijstalinea"/>
                          <w:numPr>
                            <w:ilvl w:val="0"/>
                            <w:numId w:val="4"/>
                          </w:numPr>
                          <w:spacing w:before="60" w:after="60"/>
                          <w:ind w:left="321" w:hanging="321"/>
                          <w:rPr>
                            <w:rFonts w:eastAsia="Times New Roman"/>
                            <w:szCs w:val="24"/>
                          </w:rPr>
                        </w:pPr>
                        <w:r>
                          <w:rPr>
                            <w:rFonts w:eastAsia="Times New Roman"/>
                            <w:szCs w:val="24"/>
                          </w:rPr>
                          <w:t>Maakt gebruik van authority files</w:t>
                        </w:r>
                      </w:p>
                    </w:tc>
                    <w:tc>
                      <w:tcPr>
                        <w:tcW w:w="442" w:type="dxa"/>
                        <w:shd w:val="clear" w:color="auto" w:fill="FFFFFF" w:themeFill="background1"/>
                        <w:vAlign w:val="center"/>
                      </w:tcPr>
                      <w:p w14:paraId="3386FAAB" w14:textId="77777777" w:rsidR="0017485E" w:rsidRPr="00002F4D"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5C4B442B" w14:textId="77777777" w:rsidR="0017485E" w:rsidRPr="00002F4D" w:rsidRDefault="0017485E" w:rsidP="0017485E">
                        <w:pPr>
                          <w:spacing w:before="60" w:after="60"/>
                          <w:jc w:val="center"/>
                          <w:rPr>
                            <w:rFonts w:eastAsia="Times New Roman"/>
                            <w:sz w:val="24"/>
                            <w:szCs w:val="24"/>
                          </w:rPr>
                        </w:pPr>
                      </w:p>
                    </w:tc>
                    <w:tc>
                      <w:tcPr>
                        <w:tcW w:w="425" w:type="dxa"/>
                        <w:shd w:val="clear" w:color="auto" w:fill="FFFFFF" w:themeFill="background1"/>
                        <w:vAlign w:val="center"/>
                      </w:tcPr>
                      <w:p w14:paraId="4E82FB7D" w14:textId="77777777" w:rsidR="0017485E" w:rsidRPr="00002F4D" w:rsidRDefault="0017485E" w:rsidP="0017485E">
                        <w:pPr>
                          <w:spacing w:before="60" w:after="60"/>
                          <w:jc w:val="center"/>
                          <w:rPr>
                            <w:rFonts w:eastAsia="Times New Roman"/>
                            <w:sz w:val="24"/>
                            <w:szCs w:val="24"/>
                          </w:rPr>
                        </w:pPr>
                      </w:p>
                    </w:tc>
                  </w:tr>
                  <w:tr w:rsidR="0017485E" w:rsidRPr="002F5CA4" w14:paraId="7F87F47E" w14:textId="77777777" w:rsidTr="007419F4">
                    <w:trPr>
                      <w:gridAfter w:val="3"/>
                      <w:wAfter w:w="1292" w:type="dxa"/>
                    </w:trPr>
                    <w:tc>
                      <w:tcPr>
                        <w:tcW w:w="4663" w:type="dxa"/>
                        <w:shd w:val="clear" w:color="auto" w:fill="FFFFFF" w:themeFill="background1"/>
                      </w:tcPr>
                      <w:p w14:paraId="18D35C48" w14:textId="3C08ABBA" w:rsidR="0017485E" w:rsidRPr="0017485E" w:rsidRDefault="0017485E" w:rsidP="0017485E">
                        <w:pPr>
                          <w:pStyle w:val="Lijstalinea"/>
                          <w:numPr>
                            <w:ilvl w:val="0"/>
                            <w:numId w:val="4"/>
                          </w:numPr>
                          <w:spacing w:before="60" w:after="60"/>
                          <w:ind w:left="321" w:hanging="321"/>
                          <w:rPr>
                            <w:rFonts w:eastAsia="Times New Roman"/>
                            <w:szCs w:val="24"/>
                          </w:rPr>
                        </w:pPr>
                      </w:p>
                    </w:tc>
                  </w:tr>
                </w:tbl>
                <w:p w14:paraId="4766D640" w14:textId="77777777" w:rsidR="00D106E2" w:rsidRPr="00002F4D" w:rsidRDefault="00D106E2" w:rsidP="00395700">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D106E2" w:rsidRPr="003876D3" w14:paraId="6CB39749" w14:textId="77777777" w:rsidTr="00395700">
                    <w:tc>
                      <w:tcPr>
                        <w:tcW w:w="3685" w:type="dxa"/>
                      </w:tcPr>
                      <w:p w14:paraId="4F362EF0" w14:textId="259E1141" w:rsidR="00D106E2" w:rsidRPr="000E55CD" w:rsidRDefault="0017485E" w:rsidP="00395700">
                        <w:pPr>
                          <w:pStyle w:val="Lijstalinea"/>
                          <w:numPr>
                            <w:ilvl w:val="0"/>
                            <w:numId w:val="4"/>
                          </w:numPr>
                          <w:ind w:left="318" w:hanging="284"/>
                          <w:rPr>
                            <w:rFonts w:eastAsia="Times New Roman"/>
                            <w:lang w:val="en-US"/>
                          </w:rPr>
                        </w:pPr>
                        <w:r>
                          <w:rPr>
                            <w:rFonts w:eastAsia="Times New Roman"/>
                          </w:rPr>
                          <w:t xml:space="preserve">Kennis van externe erfgoedbronnen/authority files (bijv. </w:t>
                        </w:r>
                        <w:r w:rsidRPr="000E55CD">
                          <w:rPr>
                            <w:rFonts w:eastAsia="Times New Roman"/>
                            <w:lang w:val="en-US"/>
                          </w:rPr>
                          <w:t>AAT, Iconclass, RKDartists, ULAN, VIAF…)</w:t>
                        </w:r>
                      </w:p>
                    </w:tc>
                  </w:tr>
                  <w:tr w:rsidR="00D106E2" w14:paraId="14627EB9" w14:textId="77777777" w:rsidTr="00395700">
                    <w:tc>
                      <w:tcPr>
                        <w:tcW w:w="3685" w:type="dxa"/>
                      </w:tcPr>
                      <w:p w14:paraId="40BFAD27" w14:textId="59839BEB" w:rsidR="00D106E2" w:rsidRPr="005B204F" w:rsidRDefault="0017485E" w:rsidP="00395700">
                        <w:pPr>
                          <w:pStyle w:val="Lijstalinea"/>
                          <w:numPr>
                            <w:ilvl w:val="0"/>
                            <w:numId w:val="4"/>
                          </w:numPr>
                          <w:ind w:left="318" w:hanging="284"/>
                          <w:rPr>
                            <w:rFonts w:eastAsia="Times New Roman"/>
                          </w:rPr>
                        </w:pPr>
                        <w:r w:rsidRPr="0017485E">
                          <w:rPr>
                            <w:rFonts w:eastAsia="Times New Roman"/>
                          </w:rPr>
                          <w:t>Kennis van Linked Open Data (Tim Berners Lee)</w:t>
                        </w:r>
                      </w:p>
                    </w:tc>
                  </w:tr>
                  <w:tr w:rsidR="00D106E2" w14:paraId="36854133" w14:textId="77777777" w:rsidTr="00395700">
                    <w:tc>
                      <w:tcPr>
                        <w:tcW w:w="3685" w:type="dxa"/>
                      </w:tcPr>
                      <w:p w14:paraId="21A4329C" w14:textId="77777777" w:rsidR="00D106E2" w:rsidRDefault="00D106E2" w:rsidP="00395700">
                        <w:pPr>
                          <w:pStyle w:val="Lijstalinea"/>
                          <w:numPr>
                            <w:ilvl w:val="0"/>
                            <w:numId w:val="4"/>
                          </w:numPr>
                          <w:ind w:left="318" w:hanging="284"/>
                          <w:rPr>
                            <w:rFonts w:eastAsia="Times New Roman"/>
                          </w:rPr>
                        </w:pPr>
                      </w:p>
                      <w:p w14:paraId="33365560" w14:textId="77777777" w:rsidR="00D106E2" w:rsidRDefault="00D106E2" w:rsidP="00395700">
                        <w:pPr>
                          <w:pStyle w:val="Lijstalinea"/>
                          <w:numPr>
                            <w:ilvl w:val="0"/>
                            <w:numId w:val="4"/>
                          </w:numPr>
                          <w:ind w:left="318" w:hanging="284"/>
                          <w:rPr>
                            <w:rFonts w:eastAsia="Times New Roman"/>
                          </w:rPr>
                        </w:pPr>
                      </w:p>
                      <w:p w14:paraId="46762163" w14:textId="77777777" w:rsidR="00D106E2" w:rsidRDefault="00D106E2" w:rsidP="00395700">
                        <w:pPr>
                          <w:pStyle w:val="Lijstalinea"/>
                          <w:numPr>
                            <w:ilvl w:val="0"/>
                            <w:numId w:val="4"/>
                          </w:numPr>
                          <w:ind w:left="318" w:hanging="284"/>
                          <w:rPr>
                            <w:rFonts w:eastAsia="Times New Roman"/>
                          </w:rPr>
                        </w:pPr>
                      </w:p>
                      <w:p w14:paraId="3CEBA0D1" w14:textId="77777777" w:rsidR="00D106E2" w:rsidRPr="005B204F" w:rsidRDefault="00D106E2" w:rsidP="00395700">
                        <w:pPr>
                          <w:pStyle w:val="Lijstalinea"/>
                          <w:numPr>
                            <w:ilvl w:val="0"/>
                            <w:numId w:val="4"/>
                          </w:numPr>
                          <w:ind w:left="318" w:hanging="284"/>
                          <w:rPr>
                            <w:rFonts w:eastAsia="Times New Roman"/>
                          </w:rPr>
                        </w:pPr>
                      </w:p>
                    </w:tc>
                  </w:tr>
                </w:tbl>
                <w:p w14:paraId="3123221C" w14:textId="77777777" w:rsidR="00D106E2" w:rsidRPr="006E34F6" w:rsidRDefault="00D106E2" w:rsidP="00395700">
                  <w:pPr>
                    <w:spacing w:before="100" w:beforeAutospacing="1" w:after="100" w:afterAutospacing="1"/>
                    <w:rPr>
                      <w:rFonts w:eastAsia="Times New Roman"/>
                      <w:sz w:val="24"/>
                      <w:szCs w:val="24"/>
                    </w:rPr>
                  </w:pPr>
                </w:p>
              </w:tc>
            </w:tr>
          </w:tbl>
          <w:p w14:paraId="5B7CA9D6" w14:textId="77777777" w:rsidR="00D106E2" w:rsidRPr="00B20DEB" w:rsidRDefault="00D106E2" w:rsidP="00395700">
            <w:pPr>
              <w:spacing w:before="100" w:beforeAutospacing="1" w:after="100" w:afterAutospacing="1"/>
              <w:rPr>
                <w:rFonts w:eastAsia="Times New Roman"/>
                <w:sz w:val="2"/>
                <w:szCs w:val="2"/>
              </w:rPr>
            </w:pPr>
          </w:p>
        </w:tc>
      </w:tr>
      <w:tr w:rsidR="00375818" w:rsidRPr="009D48E8" w14:paraId="3E939A21" w14:textId="77777777" w:rsidTr="00CF7C46">
        <w:tblPrEx>
          <w:tblCellMar>
            <w:left w:w="108" w:type="dxa"/>
            <w:right w:w="108" w:type="dxa"/>
          </w:tblCellMar>
        </w:tblPrEx>
        <w:tc>
          <w:tcPr>
            <w:tcW w:w="9782" w:type="dxa"/>
            <w:gridSpan w:val="5"/>
          </w:tcPr>
          <w:p w14:paraId="31DAF14A" w14:textId="77777777" w:rsidR="00375818" w:rsidRPr="00FD4BEB" w:rsidRDefault="00375818" w:rsidP="00B76362">
            <w:pPr>
              <w:tabs>
                <w:tab w:val="left" w:pos="4800"/>
              </w:tabs>
              <w:rPr>
                <w:rFonts w:eastAsia="Times New Roman"/>
                <w:b/>
                <w:sz w:val="2"/>
                <w:szCs w:val="24"/>
              </w:rPr>
            </w:pPr>
          </w:p>
          <w:p w14:paraId="3767751B" w14:textId="5E2AC0A0" w:rsidR="00375818" w:rsidRPr="00D106E2" w:rsidRDefault="002D5C8D" w:rsidP="00B76362">
            <w:pPr>
              <w:pStyle w:val="Lijstalinea"/>
              <w:numPr>
                <w:ilvl w:val="0"/>
                <w:numId w:val="20"/>
              </w:numPr>
              <w:tabs>
                <w:tab w:val="left" w:pos="4800"/>
              </w:tabs>
              <w:spacing w:before="100" w:after="120"/>
              <w:contextualSpacing w:val="0"/>
              <w:rPr>
                <w:rFonts w:eastAsia="Times New Roman"/>
                <w:b/>
                <w:sz w:val="24"/>
                <w:szCs w:val="24"/>
                <w:highlight w:val="yellow"/>
              </w:rPr>
            </w:pPr>
            <w:r w:rsidRPr="00C67DC4">
              <w:rPr>
                <w:rFonts w:eastAsia="Times New Roman"/>
                <w:b/>
                <w:sz w:val="24"/>
                <w:szCs w:val="24"/>
              </w:rPr>
              <w:t>Ondersteunt de erfgoedwerking</w:t>
            </w:r>
            <w:r w:rsidR="004C30BA" w:rsidRPr="00C67DC4">
              <w:rPr>
                <w:rFonts w:eastAsia="Times New Roman"/>
                <w:b/>
                <w:sz w:val="24"/>
                <w:szCs w:val="24"/>
              </w:rPr>
              <w:t xml:space="preserve"> en/of </w:t>
            </w:r>
            <w:r w:rsidR="008F727F" w:rsidRPr="00C67DC4">
              <w:rPr>
                <w:rFonts w:eastAsia="Times New Roman"/>
                <w:b/>
                <w:sz w:val="24"/>
                <w:szCs w:val="24"/>
              </w:rPr>
              <w:t>de erfgoedpraktijk</w:t>
            </w:r>
          </w:p>
          <w:tbl>
            <w:tblPr>
              <w:tblStyle w:val="Tabelraster"/>
              <w:tblW w:w="9810" w:type="dxa"/>
              <w:tblBorders>
                <w:left w:val="none" w:sz="0" w:space="0" w:color="auto"/>
                <w:bottom w:val="none" w:sz="0" w:space="0" w:color="auto"/>
                <w:insideV w:val="none" w:sz="0"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5955"/>
              <w:gridCol w:w="3855"/>
            </w:tblGrid>
            <w:tr w:rsidR="00375818" w:rsidRPr="00E63798" w14:paraId="5E742E5F" w14:textId="77777777" w:rsidTr="00B76362">
              <w:tc>
                <w:tcPr>
                  <w:tcW w:w="5955" w:type="dxa"/>
                  <w:shd w:val="clear" w:color="auto" w:fill="FFFFFF" w:themeFill="background1"/>
                </w:tcPr>
                <w:tbl>
                  <w:tblPr>
                    <w:tblStyle w:val="Tabelraster"/>
                    <w:tblW w:w="5955" w:type="dxa"/>
                    <w:tblBorders>
                      <w:top w:val="none" w:sz="0" w:space="0" w:color="auto"/>
                      <w:left w:val="none" w:sz="0" w:space="0" w:color="auto"/>
                    </w:tblBorders>
                    <w:shd w:val="clear" w:color="auto" w:fill="FFFFFF" w:themeFill="background1"/>
                    <w:tblLayout w:type="fixed"/>
                    <w:tblLook w:val="04A0" w:firstRow="1" w:lastRow="0" w:firstColumn="1" w:lastColumn="0" w:noHBand="0" w:noVBand="1"/>
                  </w:tblPr>
                  <w:tblGrid>
                    <w:gridCol w:w="4663"/>
                    <w:gridCol w:w="442"/>
                    <w:gridCol w:w="425"/>
                    <w:gridCol w:w="425"/>
                  </w:tblGrid>
                  <w:tr w:rsidR="00375818" w:rsidRPr="00406C52" w14:paraId="0F4D2709" w14:textId="77777777" w:rsidTr="00B76362">
                    <w:tc>
                      <w:tcPr>
                        <w:tcW w:w="4663" w:type="dxa"/>
                        <w:shd w:val="clear" w:color="auto" w:fill="FFFFFF" w:themeFill="background1"/>
                      </w:tcPr>
                      <w:p w14:paraId="170462C1" w14:textId="7559982F" w:rsidR="00375818" w:rsidRPr="00FD4BEB" w:rsidRDefault="00297E37" w:rsidP="00B76362">
                        <w:pPr>
                          <w:pStyle w:val="Lijstalinea"/>
                          <w:numPr>
                            <w:ilvl w:val="0"/>
                            <w:numId w:val="4"/>
                          </w:numPr>
                          <w:spacing w:before="60" w:after="60"/>
                          <w:ind w:left="321" w:hanging="321"/>
                          <w:rPr>
                            <w:rFonts w:eastAsia="Times New Roman"/>
                            <w:sz w:val="24"/>
                            <w:szCs w:val="24"/>
                          </w:rPr>
                        </w:pPr>
                        <w:r>
                          <w:rPr>
                            <w:rFonts w:eastAsia="Times New Roman"/>
                            <w:sz w:val="24"/>
                            <w:szCs w:val="24"/>
                          </w:rPr>
                          <w:t>bruikleen</w:t>
                        </w:r>
                        <w:r w:rsidR="0017485E">
                          <w:rPr>
                            <w:rFonts w:eastAsia="Times New Roman"/>
                            <w:sz w:val="24"/>
                            <w:szCs w:val="24"/>
                          </w:rPr>
                          <w:t>verkeer</w:t>
                        </w:r>
                      </w:p>
                    </w:tc>
                    <w:tc>
                      <w:tcPr>
                        <w:tcW w:w="442" w:type="dxa"/>
                        <w:shd w:val="clear" w:color="auto" w:fill="FFFFFF" w:themeFill="background1"/>
                        <w:vAlign w:val="center"/>
                      </w:tcPr>
                      <w:p w14:paraId="1E4D46B4" w14:textId="26B7677E" w:rsidR="00375818" w:rsidRPr="00E63798" w:rsidRDefault="00375818" w:rsidP="00B76362">
                        <w:pPr>
                          <w:spacing w:before="60" w:after="60"/>
                          <w:jc w:val="center"/>
                          <w:rPr>
                            <w:rFonts w:eastAsia="Times New Roman"/>
                            <w:sz w:val="24"/>
                            <w:szCs w:val="24"/>
                            <w:lang w:val="en-US"/>
                          </w:rPr>
                        </w:pPr>
                      </w:p>
                    </w:tc>
                    <w:tc>
                      <w:tcPr>
                        <w:tcW w:w="425" w:type="dxa"/>
                        <w:shd w:val="clear" w:color="auto" w:fill="FFFFFF" w:themeFill="background1"/>
                        <w:vAlign w:val="center"/>
                      </w:tcPr>
                      <w:p w14:paraId="159E30E6" w14:textId="77777777" w:rsidR="00375818" w:rsidRPr="00E63798" w:rsidRDefault="00375818" w:rsidP="00B76362">
                        <w:pPr>
                          <w:spacing w:before="60" w:after="60"/>
                          <w:jc w:val="center"/>
                          <w:rPr>
                            <w:rFonts w:eastAsia="Times New Roman"/>
                            <w:sz w:val="24"/>
                            <w:szCs w:val="24"/>
                            <w:lang w:val="en-US"/>
                          </w:rPr>
                        </w:pPr>
                      </w:p>
                    </w:tc>
                    <w:tc>
                      <w:tcPr>
                        <w:tcW w:w="425" w:type="dxa"/>
                        <w:shd w:val="clear" w:color="auto" w:fill="FFFFFF" w:themeFill="background1"/>
                        <w:vAlign w:val="center"/>
                      </w:tcPr>
                      <w:p w14:paraId="70C6A24C" w14:textId="77777777" w:rsidR="00375818" w:rsidRPr="00E63798" w:rsidRDefault="00375818" w:rsidP="00B76362">
                        <w:pPr>
                          <w:spacing w:before="60" w:after="60"/>
                          <w:jc w:val="center"/>
                          <w:rPr>
                            <w:rFonts w:eastAsia="Times New Roman"/>
                            <w:sz w:val="24"/>
                            <w:szCs w:val="24"/>
                            <w:lang w:val="en-US"/>
                          </w:rPr>
                        </w:pPr>
                      </w:p>
                    </w:tc>
                  </w:tr>
                  <w:tr w:rsidR="00E97511" w:rsidRPr="00406C52" w14:paraId="3D972D56" w14:textId="77777777" w:rsidTr="00B76362">
                    <w:tc>
                      <w:tcPr>
                        <w:tcW w:w="4663" w:type="dxa"/>
                        <w:shd w:val="clear" w:color="auto" w:fill="FFFFFF" w:themeFill="background1"/>
                      </w:tcPr>
                      <w:p w14:paraId="5F01D915" w14:textId="6BB315A1" w:rsidR="00E97511" w:rsidRDefault="00E97511" w:rsidP="00B76362">
                        <w:pPr>
                          <w:pStyle w:val="Lijstalinea"/>
                          <w:numPr>
                            <w:ilvl w:val="0"/>
                            <w:numId w:val="4"/>
                          </w:numPr>
                          <w:spacing w:before="60" w:after="60"/>
                          <w:ind w:left="321" w:hanging="321"/>
                          <w:rPr>
                            <w:rFonts w:eastAsia="Times New Roman"/>
                            <w:sz w:val="24"/>
                            <w:szCs w:val="24"/>
                          </w:rPr>
                        </w:pPr>
                        <w:r w:rsidRPr="00CF7C46">
                          <w:rPr>
                            <w:rFonts w:eastAsia="Times New Roman"/>
                          </w:rPr>
                          <w:t>Houdt rekening met de voorwaarden van de schenking/deponering</w:t>
                        </w:r>
                      </w:p>
                    </w:tc>
                    <w:tc>
                      <w:tcPr>
                        <w:tcW w:w="442" w:type="dxa"/>
                        <w:shd w:val="clear" w:color="auto" w:fill="FFFFFF" w:themeFill="background1"/>
                        <w:vAlign w:val="center"/>
                      </w:tcPr>
                      <w:p w14:paraId="64F1E480" w14:textId="77777777" w:rsidR="00E97511" w:rsidRPr="00E97511" w:rsidRDefault="00E97511" w:rsidP="00B76362">
                        <w:pPr>
                          <w:spacing w:before="60" w:after="60"/>
                          <w:jc w:val="center"/>
                          <w:rPr>
                            <w:rFonts w:eastAsia="Times New Roman"/>
                            <w:sz w:val="24"/>
                            <w:szCs w:val="24"/>
                          </w:rPr>
                        </w:pPr>
                      </w:p>
                    </w:tc>
                    <w:tc>
                      <w:tcPr>
                        <w:tcW w:w="425" w:type="dxa"/>
                        <w:shd w:val="clear" w:color="auto" w:fill="FFFFFF" w:themeFill="background1"/>
                        <w:vAlign w:val="center"/>
                      </w:tcPr>
                      <w:p w14:paraId="2ED7F597" w14:textId="77777777" w:rsidR="00E97511" w:rsidRPr="00E97511" w:rsidRDefault="00E97511" w:rsidP="00B76362">
                        <w:pPr>
                          <w:spacing w:before="60" w:after="60"/>
                          <w:jc w:val="center"/>
                          <w:rPr>
                            <w:rFonts w:eastAsia="Times New Roman"/>
                            <w:sz w:val="24"/>
                            <w:szCs w:val="24"/>
                          </w:rPr>
                        </w:pPr>
                      </w:p>
                    </w:tc>
                    <w:tc>
                      <w:tcPr>
                        <w:tcW w:w="425" w:type="dxa"/>
                        <w:shd w:val="clear" w:color="auto" w:fill="FFFFFF" w:themeFill="background1"/>
                        <w:vAlign w:val="center"/>
                      </w:tcPr>
                      <w:p w14:paraId="2DF57BB2" w14:textId="77777777" w:rsidR="00E97511" w:rsidRPr="00E97511" w:rsidRDefault="00E97511" w:rsidP="00B76362">
                        <w:pPr>
                          <w:spacing w:before="60" w:after="60"/>
                          <w:jc w:val="center"/>
                          <w:rPr>
                            <w:rFonts w:eastAsia="Times New Roman"/>
                            <w:sz w:val="24"/>
                            <w:szCs w:val="24"/>
                          </w:rPr>
                        </w:pPr>
                      </w:p>
                    </w:tc>
                  </w:tr>
                  <w:tr w:rsidR="00375818" w:rsidRPr="00406C52" w14:paraId="21D45261" w14:textId="77777777" w:rsidTr="00B76362">
                    <w:tc>
                      <w:tcPr>
                        <w:tcW w:w="4663" w:type="dxa"/>
                        <w:shd w:val="clear" w:color="auto" w:fill="FFFFFF" w:themeFill="background1"/>
                      </w:tcPr>
                      <w:p w14:paraId="1DDF4DA0" w14:textId="662AA947" w:rsidR="00375818" w:rsidRPr="00FD4BEB" w:rsidRDefault="00297E37" w:rsidP="00B76362">
                        <w:pPr>
                          <w:pStyle w:val="Lijstalinea"/>
                          <w:numPr>
                            <w:ilvl w:val="0"/>
                            <w:numId w:val="4"/>
                          </w:numPr>
                          <w:spacing w:before="60" w:after="60"/>
                          <w:ind w:left="321" w:hanging="321"/>
                          <w:rPr>
                            <w:rFonts w:eastAsia="Times New Roman"/>
                            <w:sz w:val="24"/>
                            <w:szCs w:val="24"/>
                          </w:rPr>
                        </w:pPr>
                        <w:r>
                          <w:rPr>
                            <w:rFonts w:eastAsia="Times New Roman"/>
                            <w:sz w:val="24"/>
                            <w:szCs w:val="24"/>
                          </w:rPr>
                          <w:t>administratie</w:t>
                        </w:r>
                      </w:p>
                    </w:tc>
                    <w:tc>
                      <w:tcPr>
                        <w:tcW w:w="442" w:type="dxa"/>
                        <w:shd w:val="clear" w:color="auto" w:fill="FFFFFF" w:themeFill="background1"/>
                        <w:vAlign w:val="center"/>
                      </w:tcPr>
                      <w:p w14:paraId="1AB1C64C" w14:textId="650A11C8" w:rsidR="00375818" w:rsidRPr="00E63798" w:rsidRDefault="00375818" w:rsidP="00B76362">
                        <w:pPr>
                          <w:spacing w:before="60" w:after="60"/>
                          <w:jc w:val="center"/>
                          <w:rPr>
                            <w:rFonts w:eastAsia="Times New Roman"/>
                            <w:sz w:val="24"/>
                            <w:szCs w:val="24"/>
                            <w:lang w:val="en-US"/>
                          </w:rPr>
                        </w:pPr>
                      </w:p>
                    </w:tc>
                    <w:tc>
                      <w:tcPr>
                        <w:tcW w:w="425" w:type="dxa"/>
                        <w:shd w:val="clear" w:color="auto" w:fill="FFFFFF" w:themeFill="background1"/>
                        <w:vAlign w:val="center"/>
                      </w:tcPr>
                      <w:p w14:paraId="31111CEA" w14:textId="77777777" w:rsidR="00375818" w:rsidRPr="00E63798" w:rsidRDefault="00375818" w:rsidP="00B76362">
                        <w:pPr>
                          <w:spacing w:before="60" w:after="60"/>
                          <w:jc w:val="center"/>
                          <w:rPr>
                            <w:rFonts w:eastAsia="Times New Roman"/>
                            <w:sz w:val="24"/>
                            <w:szCs w:val="24"/>
                            <w:lang w:val="en-US"/>
                          </w:rPr>
                        </w:pPr>
                      </w:p>
                    </w:tc>
                    <w:tc>
                      <w:tcPr>
                        <w:tcW w:w="425" w:type="dxa"/>
                        <w:shd w:val="clear" w:color="auto" w:fill="FFFFFF" w:themeFill="background1"/>
                        <w:vAlign w:val="center"/>
                      </w:tcPr>
                      <w:p w14:paraId="788F0589" w14:textId="77777777" w:rsidR="00375818" w:rsidRPr="00E63798" w:rsidRDefault="00375818" w:rsidP="00B76362">
                        <w:pPr>
                          <w:spacing w:before="60" w:after="60"/>
                          <w:jc w:val="center"/>
                          <w:rPr>
                            <w:rFonts w:eastAsia="Times New Roman"/>
                            <w:sz w:val="24"/>
                            <w:szCs w:val="24"/>
                            <w:lang w:val="en-US"/>
                          </w:rPr>
                        </w:pPr>
                      </w:p>
                    </w:tc>
                  </w:tr>
                  <w:tr w:rsidR="00375818" w:rsidRPr="00406C52" w14:paraId="76011E20" w14:textId="77777777" w:rsidTr="00B76362">
                    <w:tc>
                      <w:tcPr>
                        <w:tcW w:w="4663" w:type="dxa"/>
                        <w:shd w:val="clear" w:color="auto" w:fill="FFFFFF" w:themeFill="background1"/>
                      </w:tcPr>
                      <w:p w14:paraId="69692595" w14:textId="6C6CC333" w:rsidR="00375818" w:rsidRPr="00FD4BEB" w:rsidRDefault="00297E37" w:rsidP="00B76362">
                        <w:pPr>
                          <w:pStyle w:val="Lijstalinea"/>
                          <w:numPr>
                            <w:ilvl w:val="0"/>
                            <w:numId w:val="4"/>
                          </w:numPr>
                          <w:spacing w:before="60" w:after="60"/>
                          <w:ind w:left="321" w:hanging="321"/>
                          <w:rPr>
                            <w:rFonts w:eastAsia="Times New Roman"/>
                            <w:sz w:val="24"/>
                            <w:szCs w:val="24"/>
                          </w:rPr>
                        </w:pPr>
                        <w:r>
                          <w:rPr>
                            <w:rFonts w:eastAsia="Times New Roman"/>
                            <w:sz w:val="24"/>
                            <w:szCs w:val="24"/>
                          </w:rPr>
                          <w:t>verplaatsing</w:t>
                        </w:r>
                        <w:r w:rsidR="0017485E">
                          <w:rPr>
                            <w:rFonts w:eastAsia="Times New Roman"/>
                            <w:sz w:val="24"/>
                            <w:szCs w:val="24"/>
                          </w:rPr>
                          <w:t xml:space="preserve"> en transport</w:t>
                        </w:r>
                      </w:p>
                    </w:tc>
                    <w:tc>
                      <w:tcPr>
                        <w:tcW w:w="442" w:type="dxa"/>
                        <w:shd w:val="clear" w:color="auto" w:fill="FFFFFF" w:themeFill="background1"/>
                        <w:vAlign w:val="center"/>
                      </w:tcPr>
                      <w:p w14:paraId="01D3B6E0" w14:textId="4E590AA9" w:rsidR="00375818" w:rsidRPr="00E63798" w:rsidRDefault="00375818" w:rsidP="00B76362">
                        <w:pPr>
                          <w:spacing w:before="60" w:after="60"/>
                          <w:jc w:val="center"/>
                          <w:rPr>
                            <w:rFonts w:eastAsia="Times New Roman"/>
                            <w:sz w:val="24"/>
                            <w:szCs w:val="24"/>
                            <w:lang w:val="en-US"/>
                          </w:rPr>
                        </w:pPr>
                      </w:p>
                    </w:tc>
                    <w:tc>
                      <w:tcPr>
                        <w:tcW w:w="425" w:type="dxa"/>
                        <w:shd w:val="clear" w:color="auto" w:fill="FFFFFF" w:themeFill="background1"/>
                        <w:vAlign w:val="center"/>
                      </w:tcPr>
                      <w:p w14:paraId="321B5883" w14:textId="77777777" w:rsidR="00375818" w:rsidRPr="00E63798" w:rsidRDefault="00375818" w:rsidP="00B76362">
                        <w:pPr>
                          <w:spacing w:before="60" w:after="60"/>
                          <w:jc w:val="center"/>
                          <w:rPr>
                            <w:rFonts w:eastAsia="Times New Roman"/>
                            <w:sz w:val="24"/>
                            <w:szCs w:val="24"/>
                            <w:lang w:val="en-US"/>
                          </w:rPr>
                        </w:pPr>
                      </w:p>
                    </w:tc>
                    <w:tc>
                      <w:tcPr>
                        <w:tcW w:w="425" w:type="dxa"/>
                        <w:shd w:val="clear" w:color="auto" w:fill="FFFFFF" w:themeFill="background1"/>
                        <w:vAlign w:val="center"/>
                      </w:tcPr>
                      <w:p w14:paraId="5E1F68B7" w14:textId="77777777" w:rsidR="00375818" w:rsidRPr="00E63798" w:rsidRDefault="00375818" w:rsidP="00B76362">
                        <w:pPr>
                          <w:spacing w:before="60" w:after="60"/>
                          <w:jc w:val="center"/>
                          <w:rPr>
                            <w:rFonts w:eastAsia="Times New Roman"/>
                            <w:sz w:val="24"/>
                            <w:szCs w:val="24"/>
                            <w:lang w:val="en-US"/>
                          </w:rPr>
                        </w:pPr>
                      </w:p>
                    </w:tc>
                  </w:tr>
                  <w:tr w:rsidR="00375818" w:rsidRPr="00406C52" w14:paraId="202BE462" w14:textId="77777777" w:rsidTr="00B76362">
                    <w:tc>
                      <w:tcPr>
                        <w:tcW w:w="4663" w:type="dxa"/>
                        <w:shd w:val="clear" w:color="auto" w:fill="FFFFFF" w:themeFill="background1"/>
                      </w:tcPr>
                      <w:p w14:paraId="23EDB62D" w14:textId="5D8FA4BA" w:rsidR="00375818" w:rsidRPr="00FD4BEB" w:rsidRDefault="00297E37" w:rsidP="00B76362">
                        <w:pPr>
                          <w:pStyle w:val="Lijstalinea"/>
                          <w:numPr>
                            <w:ilvl w:val="0"/>
                            <w:numId w:val="4"/>
                          </w:numPr>
                          <w:spacing w:before="60" w:after="60"/>
                          <w:ind w:left="321" w:hanging="321"/>
                          <w:rPr>
                            <w:rFonts w:eastAsia="Times New Roman"/>
                            <w:sz w:val="24"/>
                            <w:szCs w:val="24"/>
                          </w:rPr>
                        </w:pPr>
                        <w:r>
                          <w:rPr>
                            <w:rFonts w:eastAsia="Times New Roman"/>
                            <w:sz w:val="24"/>
                            <w:szCs w:val="24"/>
                          </w:rPr>
                          <w:t>link met onderzoek</w:t>
                        </w:r>
                        <w:r w:rsidR="0017485E">
                          <w:rPr>
                            <w:rFonts w:eastAsia="Times New Roman"/>
                            <w:sz w:val="24"/>
                            <w:szCs w:val="24"/>
                          </w:rPr>
                          <w:t>sgegevens</w:t>
                        </w:r>
                      </w:p>
                    </w:tc>
                    <w:tc>
                      <w:tcPr>
                        <w:tcW w:w="442" w:type="dxa"/>
                        <w:shd w:val="clear" w:color="auto" w:fill="FFFFFF" w:themeFill="background1"/>
                        <w:vAlign w:val="center"/>
                      </w:tcPr>
                      <w:p w14:paraId="71729C42" w14:textId="48FAC98A" w:rsidR="00375818" w:rsidRPr="00E63798" w:rsidRDefault="00375818" w:rsidP="00B76362">
                        <w:pPr>
                          <w:spacing w:before="60" w:after="60"/>
                          <w:jc w:val="center"/>
                          <w:rPr>
                            <w:rFonts w:eastAsia="Times New Roman"/>
                            <w:sz w:val="24"/>
                            <w:szCs w:val="24"/>
                            <w:lang w:val="en-US"/>
                          </w:rPr>
                        </w:pPr>
                      </w:p>
                    </w:tc>
                    <w:tc>
                      <w:tcPr>
                        <w:tcW w:w="425" w:type="dxa"/>
                        <w:shd w:val="clear" w:color="auto" w:fill="FFFFFF" w:themeFill="background1"/>
                        <w:vAlign w:val="center"/>
                      </w:tcPr>
                      <w:p w14:paraId="54E18DDB" w14:textId="77777777" w:rsidR="00375818" w:rsidRPr="00E63798" w:rsidRDefault="00375818" w:rsidP="00B76362">
                        <w:pPr>
                          <w:spacing w:before="60" w:after="60"/>
                          <w:jc w:val="center"/>
                          <w:rPr>
                            <w:rFonts w:eastAsia="Times New Roman"/>
                            <w:sz w:val="24"/>
                            <w:szCs w:val="24"/>
                            <w:lang w:val="en-US"/>
                          </w:rPr>
                        </w:pPr>
                      </w:p>
                    </w:tc>
                    <w:tc>
                      <w:tcPr>
                        <w:tcW w:w="425" w:type="dxa"/>
                        <w:shd w:val="clear" w:color="auto" w:fill="FFFFFF" w:themeFill="background1"/>
                        <w:vAlign w:val="center"/>
                      </w:tcPr>
                      <w:p w14:paraId="6C0BEA64" w14:textId="77777777" w:rsidR="00375818" w:rsidRPr="00E63798" w:rsidRDefault="00375818" w:rsidP="00B76362">
                        <w:pPr>
                          <w:spacing w:before="60" w:after="60"/>
                          <w:jc w:val="center"/>
                          <w:rPr>
                            <w:rFonts w:eastAsia="Times New Roman"/>
                            <w:sz w:val="24"/>
                            <w:szCs w:val="24"/>
                            <w:lang w:val="en-US"/>
                          </w:rPr>
                        </w:pPr>
                      </w:p>
                    </w:tc>
                  </w:tr>
                  <w:tr w:rsidR="00375818" w:rsidRPr="00406C52" w14:paraId="574AF14D" w14:textId="77777777" w:rsidTr="00B76362">
                    <w:tc>
                      <w:tcPr>
                        <w:tcW w:w="4663" w:type="dxa"/>
                        <w:shd w:val="clear" w:color="auto" w:fill="FFFFFF" w:themeFill="background1"/>
                      </w:tcPr>
                      <w:p w14:paraId="4EE5465D" w14:textId="0DA1262B" w:rsidR="00375818" w:rsidRPr="00FD4BEB" w:rsidRDefault="0017485E" w:rsidP="00B76362">
                        <w:pPr>
                          <w:pStyle w:val="Lijstalinea"/>
                          <w:numPr>
                            <w:ilvl w:val="0"/>
                            <w:numId w:val="4"/>
                          </w:numPr>
                          <w:spacing w:before="60" w:after="60"/>
                          <w:ind w:left="321" w:hanging="321"/>
                          <w:rPr>
                            <w:rFonts w:eastAsia="Times New Roman"/>
                            <w:sz w:val="24"/>
                            <w:szCs w:val="24"/>
                          </w:rPr>
                        </w:pPr>
                        <w:r>
                          <w:rPr>
                            <w:rFonts w:eastAsia="Times New Roman"/>
                            <w:sz w:val="24"/>
                            <w:szCs w:val="24"/>
                          </w:rPr>
                          <w:lastRenderedPageBreak/>
                          <w:t>gegevens mbt preventieve en actieve conservering</w:t>
                        </w:r>
                      </w:p>
                    </w:tc>
                    <w:tc>
                      <w:tcPr>
                        <w:tcW w:w="442" w:type="dxa"/>
                        <w:shd w:val="clear" w:color="auto" w:fill="FFFFFF" w:themeFill="background1"/>
                        <w:vAlign w:val="center"/>
                      </w:tcPr>
                      <w:p w14:paraId="4CC9318E" w14:textId="58128C4C" w:rsidR="00375818" w:rsidRPr="0017485E" w:rsidRDefault="00375818" w:rsidP="00B76362">
                        <w:pPr>
                          <w:spacing w:before="60" w:after="60"/>
                          <w:jc w:val="center"/>
                          <w:rPr>
                            <w:rFonts w:eastAsia="Times New Roman"/>
                            <w:sz w:val="24"/>
                            <w:szCs w:val="24"/>
                          </w:rPr>
                        </w:pPr>
                      </w:p>
                    </w:tc>
                    <w:tc>
                      <w:tcPr>
                        <w:tcW w:w="425" w:type="dxa"/>
                        <w:shd w:val="clear" w:color="auto" w:fill="FFFFFF" w:themeFill="background1"/>
                        <w:vAlign w:val="center"/>
                      </w:tcPr>
                      <w:p w14:paraId="5D7EF145" w14:textId="77777777" w:rsidR="00375818" w:rsidRPr="0017485E" w:rsidRDefault="00375818" w:rsidP="00B76362">
                        <w:pPr>
                          <w:spacing w:before="60" w:after="60"/>
                          <w:jc w:val="center"/>
                          <w:rPr>
                            <w:rFonts w:eastAsia="Times New Roman"/>
                            <w:sz w:val="24"/>
                            <w:szCs w:val="24"/>
                          </w:rPr>
                        </w:pPr>
                      </w:p>
                    </w:tc>
                    <w:tc>
                      <w:tcPr>
                        <w:tcW w:w="425" w:type="dxa"/>
                        <w:shd w:val="clear" w:color="auto" w:fill="FFFFFF" w:themeFill="background1"/>
                        <w:vAlign w:val="center"/>
                      </w:tcPr>
                      <w:p w14:paraId="69FAD85A" w14:textId="77777777" w:rsidR="00375818" w:rsidRPr="0017485E" w:rsidRDefault="00375818" w:rsidP="00B76362">
                        <w:pPr>
                          <w:spacing w:before="60" w:after="60"/>
                          <w:jc w:val="center"/>
                          <w:rPr>
                            <w:rFonts w:eastAsia="Times New Roman"/>
                            <w:sz w:val="24"/>
                            <w:szCs w:val="24"/>
                          </w:rPr>
                        </w:pPr>
                      </w:p>
                    </w:tc>
                  </w:tr>
                  <w:tr w:rsidR="00375818" w:rsidRPr="00406C52" w14:paraId="6F077450" w14:textId="77777777" w:rsidTr="00B76362">
                    <w:tc>
                      <w:tcPr>
                        <w:tcW w:w="4663" w:type="dxa"/>
                        <w:shd w:val="clear" w:color="auto" w:fill="FFFFFF" w:themeFill="background1"/>
                      </w:tcPr>
                      <w:p w14:paraId="7117F36E" w14:textId="522DF2EB" w:rsidR="00375818" w:rsidRPr="00FD4BEB" w:rsidRDefault="0017485E" w:rsidP="00B76362">
                        <w:pPr>
                          <w:pStyle w:val="Lijstalinea"/>
                          <w:numPr>
                            <w:ilvl w:val="0"/>
                            <w:numId w:val="4"/>
                          </w:numPr>
                          <w:spacing w:before="60" w:after="60"/>
                          <w:ind w:left="321" w:hanging="321"/>
                          <w:rPr>
                            <w:rFonts w:eastAsia="Times New Roman"/>
                            <w:sz w:val="24"/>
                            <w:szCs w:val="24"/>
                          </w:rPr>
                        </w:pPr>
                        <w:r>
                          <w:rPr>
                            <w:rFonts w:eastAsia="Times New Roman"/>
                            <w:sz w:val="24"/>
                            <w:szCs w:val="24"/>
                          </w:rPr>
                          <w:t xml:space="preserve">gegevens mbt het gebruik van de collectie </w:t>
                        </w:r>
                        <w:r w:rsidR="00594AB1">
                          <w:rPr>
                            <w:rFonts w:eastAsia="Times New Roman"/>
                            <w:sz w:val="24"/>
                            <w:szCs w:val="24"/>
                          </w:rPr>
                          <w:t>edu</w:t>
                        </w:r>
                        <w:r w:rsidR="00046A51">
                          <w:rPr>
                            <w:rFonts w:eastAsia="Times New Roman"/>
                            <w:sz w:val="24"/>
                            <w:szCs w:val="24"/>
                          </w:rPr>
                          <w:t>ca</w:t>
                        </w:r>
                        <w:r w:rsidR="00594AB1">
                          <w:rPr>
                            <w:rFonts w:eastAsia="Times New Roman"/>
                            <w:sz w:val="24"/>
                            <w:szCs w:val="24"/>
                          </w:rPr>
                          <w:t>tief/publiekswerking</w:t>
                        </w:r>
                      </w:p>
                    </w:tc>
                    <w:tc>
                      <w:tcPr>
                        <w:tcW w:w="442" w:type="dxa"/>
                        <w:shd w:val="clear" w:color="auto" w:fill="FFFFFF" w:themeFill="background1"/>
                        <w:vAlign w:val="center"/>
                      </w:tcPr>
                      <w:p w14:paraId="3EE2C8B5" w14:textId="77777777" w:rsidR="00375818" w:rsidRPr="00002F4D" w:rsidRDefault="00375818" w:rsidP="00B76362">
                        <w:pPr>
                          <w:spacing w:before="60" w:after="60"/>
                          <w:jc w:val="center"/>
                          <w:rPr>
                            <w:rFonts w:eastAsia="Times New Roman"/>
                            <w:sz w:val="24"/>
                            <w:szCs w:val="24"/>
                          </w:rPr>
                        </w:pPr>
                      </w:p>
                    </w:tc>
                    <w:tc>
                      <w:tcPr>
                        <w:tcW w:w="425" w:type="dxa"/>
                        <w:shd w:val="clear" w:color="auto" w:fill="FFFFFF" w:themeFill="background1"/>
                        <w:vAlign w:val="center"/>
                      </w:tcPr>
                      <w:p w14:paraId="1D3AAA70" w14:textId="5A9D1F4B" w:rsidR="00375818" w:rsidRPr="0017485E" w:rsidRDefault="00375818" w:rsidP="00B76362">
                        <w:pPr>
                          <w:spacing w:before="60" w:after="60"/>
                          <w:jc w:val="center"/>
                          <w:rPr>
                            <w:rFonts w:eastAsia="Times New Roman"/>
                            <w:sz w:val="24"/>
                            <w:szCs w:val="24"/>
                          </w:rPr>
                        </w:pPr>
                      </w:p>
                    </w:tc>
                    <w:tc>
                      <w:tcPr>
                        <w:tcW w:w="425" w:type="dxa"/>
                        <w:shd w:val="clear" w:color="auto" w:fill="FFFFFF" w:themeFill="background1"/>
                        <w:vAlign w:val="center"/>
                      </w:tcPr>
                      <w:p w14:paraId="6EA946A1" w14:textId="77777777" w:rsidR="00375818" w:rsidRPr="0017485E" w:rsidRDefault="00375818" w:rsidP="00B76362">
                        <w:pPr>
                          <w:spacing w:before="60" w:after="60"/>
                          <w:jc w:val="center"/>
                          <w:rPr>
                            <w:rFonts w:eastAsia="Times New Roman"/>
                            <w:sz w:val="24"/>
                            <w:szCs w:val="24"/>
                          </w:rPr>
                        </w:pPr>
                      </w:p>
                    </w:tc>
                  </w:tr>
                  <w:tr w:rsidR="00375818" w:rsidRPr="00406C52" w14:paraId="1EC43360" w14:textId="77777777" w:rsidTr="00B76362">
                    <w:tc>
                      <w:tcPr>
                        <w:tcW w:w="4663" w:type="dxa"/>
                        <w:shd w:val="clear" w:color="auto" w:fill="FFFFFF" w:themeFill="background1"/>
                      </w:tcPr>
                      <w:p w14:paraId="0C061B93" w14:textId="02C1F073" w:rsidR="00375818" w:rsidRPr="00FD4BEB" w:rsidRDefault="00CE41B1" w:rsidP="00B76362">
                        <w:pPr>
                          <w:pStyle w:val="Lijstalinea"/>
                          <w:numPr>
                            <w:ilvl w:val="0"/>
                            <w:numId w:val="4"/>
                          </w:numPr>
                          <w:spacing w:before="60" w:after="60"/>
                          <w:ind w:left="321" w:hanging="321"/>
                          <w:rPr>
                            <w:rFonts w:eastAsia="Times New Roman"/>
                            <w:szCs w:val="24"/>
                          </w:rPr>
                        </w:pPr>
                        <w:r>
                          <w:rPr>
                            <w:rFonts w:eastAsia="Times New Roman"/>
                            <w:szCs w:val="24"/>
                          </w:rPr>
                          <w:t>beantwoordt</w:t>
                        </w:r>
                        <w:r w:rsidR="00720E6B">
                          <w:rPr>
                            <w:rFonts w:eastAsia="Times New Roman"/>
                            <w:szCs w:val="24"/>
                          </w:rPr>
                          <w:t xml:space="preserve"> </w:t>
                        </w:r>
                        <w:r w:rsidR="00387B70">
                          <w:rPr>
                            <w:rFonts w:eastAsia="Times New Roman"/>
                            <w:szCs w:val="24"/>
                          </w:rPr>
                          <w:t>inhoudelijke vragen</w:t>
                        </w:r>
                      </w:p>
                    </w:tc>
                    <w:tc>
                      <w:tcPr>
                        <w:tcW w:w="442" w:type="dxa"/>
                        <w:shd w:val="clear" w:color="auto" w:fill="FFFFFF" w:themeFill="background1"/>
                        <w:vAlign w:val="center"/>
                      </w:tcPr>
                      <w:p w14:paraId="615C8947" w14:textId="77777777" w:rsidR="00375818" w:rsidRPr="00002F4D" w:rsidRDefault="00375818" w:rsidP="00B76362">
                        <w:pPr>
                          <w:spacing w:before="60" w:after="60"/>
                          <w:jc w:val="center"/>
                          <w:rPr>
                            <w:rFonts w:eastAsia="Times New Roman"/>
                            <w:sz w:val="24"/>
                            <w:szCs w:val="24"/>
                          </w:rPr>
                        </w:pPr>
                      </w:p>
                    </w:tc>
                    <w:tc>
                      <w:tcPr>
                        <w:tcW w:w="425" w:type="dxa"/>
                        <w:shd w:val="clear" w:color="auto" w:fill="FFFFFF" w:themeFill="background1"/>
                        <w:vAlign w:val="center"/>
                      </w:tcPr>
                      <w:p w14:paraId="360B4F72" w14:textId="77777777" w:rsidR="00375818" w:rsidRPr="00002F4D" w:rsidRDefault="00375818" w:rsidP="00B76362">
                        <w:pPr>
                          <w:spacing w:before="60" w:after="60"/>
                          <w:jc w:val="center"/>
                          <w:rPr>
                            <w:rFonts w:eastAsia="Times New Roman"/>
                            <w:sz w:val="24"/>
                            <w:szCs w:val="24"/>
                          </w:rPr>
                        </w:pPr>
                      </w:p>
                    </w:tc>
                    <w:tc>
                      <w:tcPr>
                        <w:tcW w:w="425" w:type="dxa"/>
                        <w:shd w:val="clear" w:color="auto" w:fill="FFFFFF" w:themeFill="background1"/>
                        <w:vAlign w:val="center"/>
                      </w:tcPr>
                      <w:p w14:paraId="6AF39C68" w14:textId="58C6585C" w:rsidR="00375818" w:rsidRPr="00002F4D" w:rsidRDefault="00375818" w:rsidP="00B76362">
                        <w:pPr>
                          <w:spacing w:before="60" w:after="60"/>
                          <w:jc w:val="center"/>
                          <w:rPr>
                            <w:rFonts w:eastAsia="Times New Roman"/>
                            <w:sz w:val="24"/>
                            <w:szCs w:val="24"/>
                          </w:rPr>
                        </w:pPr>
                      </w:p>
                    </w:tc>
                  </w:tr>
                </w:tbl>
                <w:p w14:paraId="67F3AB6F" w14:textId="77777777" w:rsidR="00375818" w:rsidRPr="00002F4D" w:rsidRDefault="00375818" w:rsidP="00B76362">
                  <w:pPr>
                    <w:pStyle w:val="Voetnoot"/>
                    <w:ind w:left="144"/>
                    <w:rPr>
                      <w:sz w:val="2"/>
                    </w:rPr>
                  </w:pPr>
                </w:p>
              </w:tc>
              <w:tc>
                <w:tcPr>
                  <w:tcW w:w="3855" w:type="dxa"/>
                  <w:shd w:val="clear" w:color="auto" w:fill="FFFFFF" w:themeFill="background1"/>
                  <w:tcMar>
                    <w:bottom w:w="57" w:type="dxa"/>
                  </w:tcMar>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tblGrid>
                  <w:tr w:rsidR="00375818" w14:paraId="73224DFB" w14:textId="77777777" w:rsidTr="00B76362">
                    <w:tc>
                      <w:tcPr>
                        <w:tcW w:w="3685" w:type="dxa"/>
                      </w:tcPr>
                      <w:p w14:paraId="0A04BF0F" w14:textId="2296B490" w:rsidR="00375818" w:rsidRPr="005B204F" w:rsidRDefault="00106D4C" w:rsidP="00B76362">
                        <w:pPr>
                          <w:pStyle w:val="Lijstalinea"/>
                          <w:numPr>
                            <w:ilvl w:val="0"/>
                            <w:numId w:val="4"/>
                          </w:numPr>
                          <w:ind w:left="318" w:hanging="284"/>
                          <w:rPr>
                            <w:rFonts w:eastAsia="Times New Roman"/>
                          </w:rPr>
                        </w:pPr>
                        <w:r w:rsidRPr="00106D4C">
                          <w:rPr>
                            <w:rFonts w:eastAsia="Times New Roman"/>
                          </w:rPr>
                          <w:lastRenderedPageBreak/>
                          <w:t>Gebruik van het collectiebeheersysteem als spil van het informatiebeheer</w:t>
                        </w:r>
                      </w:p>
                    </w:tc>
                  </w:tr>
                  <w:tr w:rsidR="00375818" w14:paraId="28E5248C" w14:textId="77777777" w:rsidTr="00B76362">
                    <w:tc>
                      <w:tcPr>
                        <w:tcW w:w="3685" w:type="dxa"/>
                      </w:tcPr>
                      <w:p w14:paraId="0616847B" w14:textId="77777777" w:rsidR="00375818" w:rsidRPr="005B204F" w:rsidRDefault="00375818" w:rsidP="00B76362">
                        <w:pPr>
                          <w:pStyle w:val="Lijstalinea"/>
                          <w:numPr>
                            <w:ilvl w:val="0"/>
                            <w:numId w:val="4"/>
                          </w:numPr>
                          <w:ind w:left="318" w:hanging="284"/>
                          <w:rPr>
                            <w:rFonts w:eastAsia="Times New Roman"/>
                          </w:rPr>
                        </w:pPr>
                      </w:p>
                    </w:tc>
                  </w:tr>
                  <w:tr w:rsidR="00375818" w14:paraId="298E2CE4" w14:textId="77777777" w:rsidTr="00B76362">
                    <w:tc>
                      <w:tcPr>
                        <w:tcW w:w="3685" w:type="dxa"/>
                      </w:tcPr>
                      <w:p w14:paraId="79B7DBBC" w14:textId="77777777" w:rsidR="00375818" w:rsidRDefault="00375818" w:rsidP="00B76362">
                        <w:pPr>
                          <w:pStyle w:val="Lijstalinea"/>
                          <w:numPr>
                            <w:ilvl w:val="0"/>
                            <w:numId w:val="4"/>
                          </w:numPr>
                          <w:ind w:left="318" w:hanging="284"/>
                          <w:rPr>
                            <w:rFonts w:eastAsia="Times New Roman"/>
                          </w:rPr>
                        </w:pPr>
                      </w:p>
                      <w:p w14:paraId="1D75A313" w14:textId="77777777" w:rsidR="00375818" w:rsidRDefault="00375818" w:rsidP="00B76362">
                        <w:pPr>
                          <w:pStyle w:val="Lijstalinea"/>
                          <w:numPr>
                            <w:ilvl w:val="0"/>
                            <w:numId w:val="4"/>
                          </w:numPr>
                          <w:ind w:left="318" w:hanging="284"/>
                          <w:rPr>
                            <w:rFonts w:eastAsia="Times New Roman"/>
                          </w:rPr>
                        </w:pPr>
                      </w:p>
                      <w:p w14:paraId="44FDD968" w14:textId="77777777" w:rsidR="00375818" w:rsidRDefault="00375818" w:rsidP="00B76362">
                        <w:pPr>
                          <w:pStyle w:val="Lijstalinea"/>
                          <w:numPr>
                            <w:ilvl w:val="0"/>
                            <w:numId w:val="4"/>
                          </w:numPr>
                          <w:ind w:left="318" w:hanging="284"/>
                          <w:rPr>
                            <w:rFonts w:eastAsia="Times New Roman"/>
                          </w:rPr>
                        </w:pPr>
                      </w:p>
                      <w:p w14:paraId="598A4BE3" w14:textId="77777777" w:rsidR="00375818" w:rsidRPr="005B204F" w:rsidRDefault="00375818" w:rsidP="00B76362">
                        <w:pPr>
                          <w:pStyle w:val="Lijstalinea"/>
                          <w:numPr>
                            <w:ilvl w:val="0"/>
                            <w:numId w:val="4"/>
                          </w:numPr>
                          <w:ind w:left="318" w:hanging="284"/>
                          <w:rPr>
                            <w:rFonts w:eastAsia="Times New Roman"/>
                          </w:rPr>
                        </w:pPr>
                      </w:p>
                    </w:tc>
                  </w:tr>
                </w:tbl>
                <w:p w14:paraId="4E5CF01C" w14:textId="77777777" w:rsidR="00375818" w:rsidRPr="006E34F6" w:rsidRDefault="00375818" w:rsidP="00B76362">
                  <w:pPr>
                    <w:spacing w:before="100" w:beforeAutospacing="1" w:after="100" w:afterAutospacing="1"/>
                    <w:rPr>
                      <w:rFonts w:eastAsia="Times New Roman"/>
                      <w:sz w:val="24"/>
                      <w:szCs w:val="24"/>
                    </w:rPr>
                  </w:pPr>
                </w:p>
              </w:tc>
            </w:tr>
          </w:tbl>
          <w:p w14:paraId="2A23E84D" w14:textId="77777777" w:rsidR="00375818" w:rsidRPr="00B20DEB" w:rsidRDefault="00375818" w:rsidP="00B76362">
            <w:pPr>
              <w:spacing w:before="100" w:beforeAutospacing="1" w:after="100" w:afterAutospacing="1"/>
              <w:rPr>
                <w:rFonts w:eastAsia="Times New Roman"/>
                <w:sz w:val="2"/>
                <w:szCs w:val="2"/>
              </w:rPr>
            </w:pPr>
          </w:p>
        </w:tc>
      </w:tr>
    </w:tbl>
    <w:p w14:paraId="6610F0FA" w14:textId="77777777" w:rsidR="00C04308" w:rsidRDefault="00C04308" w:rsidP="00882590">
      <w:pPr>
        <w:pStyle w:val="Titel3"/>
        <w:rPr>
          <w:szCs w:val="26"/>
        </w:rPr>
      </w:pPr>
    </w:p>
    <w:p w14:paraId="6610F0FB" w14:textId="77777777" w:rsidR="007B7342" w:rsidRDefault="007B7342" w:rsidP="00161E9B">
      <w:pPr>
        <w:spacing w:after="0" w:line="240" w:lineRule="auto"/>
      </w:pPr>
    </w:p>
    <w:p w14:paraId="6610F0FC" w14:textId="77777777" w:rsidR="003940A5" w:rsidRDefault="003940A5" w:rsidP="003C2D45">
      <w:pPr>
        <w:pStyle w:val="Titel22"/>
      </w:pPr>
      <w:r>
        <w:t>descriptorelementen</w:t>
      </w:r>
    </w:p>
    <w:p w14:paraId="6610F0FD" w14:textId="77777777" w:rsidR="003940A5" w:rsidRDefault="003940A5" w:rsidP="003C2D45">
      <w:pPr>
        <w:pStyle w:val="Titel3"/>
      </w:pPr>
      <w:r>
        <w:t>Kennis</w:t>
      </w:r>
    </w:p>
    <w:p w14:paraId="62D00CC7" w14:textId="7CC1B6D5" w:rsidR="007B25F3" w:rsidRPr="006815B8" w:rsidRDefault="007B25F3" w:rsidP="007B25F3">
      <w:pPr>
        <w:pStyle w:val="DescriptorTitel"/>
        <w:numPr>
          <w:ilvl w:val="0"/>
          <w:numId w:val="29"/>
        </w:numPr>
        <w:rPr>
          <w:u w:val="none"/>
        </w:rPr>
      </w:pPr>
      <w:r w:rsidRPr="006815B8">
        <w:rPr>
          <w:u w:val="none"/>
        </w:rPr>
        <w:t>Basiskennis van relevante Europese wetgeving rond databescherming en online privacy</w:t>
      </w:r>
    </w:p>
    <w:p w14:paraId="17A08967" w14:textId="77777777" w:rsidR="00237C74" w:rsidRPr="006815B8" w:rsidRDefault="00237C74" w:rsidP="00237C74">
      <w:pPr>
        <w:pStyle w:val="DescriptorTitel"/>
        <w:numPr>
          <w:ilvl w:val="0"/>
          <w:numId w:val="29"/>
        </w:numPr>
        <w:rPr>
          <w:u w:val="none"/>
        </w:rPr>
      </w:pPr>
      <w:r w:rsidRPr="006815B8">
        <w:rPr>
          <w:u w:val="none"/>
        </w:rPr>
        <w:t>Basiskennis van internationale regelgeving rond mensenrechten, duurzame ontwikkeling</w:t>
      </w:r>
    </w:p>
    <w:p w14:paraId="03349C65" w14:textId="15F534F4" w:rsidR="007B25F3" w:rsidRPr="006815B8" w:rsidRDefault="007B25F3" w:rsidP="007B25F3">
      <w:pPr>
        <w:pStyle w:val="DescriptorTitel"/>
        <w:numPr>
          <w:ilvl w:val="0"/>
          <w:numId w:val="29"/>
        </w:numPr>
        <w:rPr>
          <w:u w:val="none"/>
        </w:rPr>
      </w:pPr>
      <w:r>
        <w:rPr>
          <w:u w:val="none"/>
        </w:rPr>
        <w:t>B</w:t>
      </w:r>
      <w:r w:rsidRPr="006815B8">
        <w:rPr>
          <w:u w:val="none"/>
        </w:rPr>
        <w:t>asiskennis van de conventie van Faro</w:t>
      </w:r>
    </w:p>
    <w:p w14:paraId="039A1528" w14:textId="77777777" w:rsidR="007B25F3" w:rsidRDefault="007B25F3" w:rsidP="007B25F3">
      <w:pPr>
        <w:pStyle w:val="DescriptorTitel"/>
        <w:numPr>
          <w:ilvl w:val="0"/>
          <w:numId w:val="29"/>
        </w:numPr>
        <w:rPr>
          <w:u w:val="none"/>
        </w:rPr>
      </w:pPr>
      <w:r w:rsidRPr="006815B8">
        <w:rPr>
          <w:u w:val="none"/>
        </w:rPr>
        <w:t>Basiskennis van didactische methoden</w:t>
      </w:r>
    </w:p>
    <w:p w14:paraId="202DD2D0" w14:textId="3628A62C" w:rsidR="007B25F3" w:rsidRPr="006815B8" w:rsidRDefault="007B25F3" w:rsidP="007B25F3">
      <w:pPr>
        <w:pStyle w:val="DescriptorTitel"/>
        <w:numPr>
          <w:ilvl w:val="0"/>
          <w:numId w:val="29"/>
        </w:numPr>
        <w:rPr>
          <w:u w:val="none"/>
        </w:rPr>
      </w:pPr>
      <w:r w:rsidRPr="006815B8">
        <w:rPr>
          <w:u w:val="none"/>
        </w:rPr>
        <w:t>Basiskennis van het Engels en het Frans</w:t>
      </w:r>
    </w:p>
    <w:p w14:paraId="01FF2127" w14:textId="3E966394" w:rsidR="007B25F3" w:rsidRPr="006815B8" w:rsidRDefault="007B25F3" w:rsidP="007B25F3">
      <w:pPr>
        <w:pStyle w:val="DescriptorTitel"/>
        <w:numPr>
          <w:ilvl w:val="0"/>
          <w:numId w:val="29"/>
        </w:numPr>
        <w:rPr>
          <w:u w:val="none"/>
        </w:rPr>
      </w:pPr>
      <w:commentRangeStart w:id="22"/>
      <w:r w:rsidRPr="006815B8">
        <w:rPr>
          <w:u w:val="none"/>
        </w:rPr>
        <w:t>Basiskennis van collectieregistratiesystemen</w:t>
      </w:r>
      <w:commentRangeEnd w:id="22"/>
      <w:r w:rsidR="00237C74">
        <w:rPr>
          <w:rStyle w:val="Verwijzingopmerking"/>
          <w:u w:val="none"/>
        </w:rPr>
        <w:commentReference w:id="22"/>
      </w:r>
    </w:p>
    <w:p w14:paraId="7513242D" w14:textId="77777777" w:rsidR="007B25F3" w:rsidRDefault="007B25F3" w:rsidP="006815B8">
      <w:pPr>
        <w:pStyle w:val="DescriptorTitel"/>
        <w:ind w:left="284"/>
        <w:rPr>
          <w:u w:val="none"/>
        </w:rPr>
      </w:pPr>
    </w:p>
    <w:p w14:paraId="468DDA75" w14:textId="0E7DDDFF" w:rsidR="007B25F3" w:rsidRDefault="007B25F3" w:rsidP="006815B8">
      <w:pPr>
        <w:pStyle w:val="DescriptorTitel"/>
        <w:ind w:left="284"/>
        <w:rPr>
          <w:u w:val="none"/>
        </w:rPr>
      </w:pPr>
    </w:p>
    <w:p w14:paraId="0DBA2EB2" w14:textId="77777777" w:rsidR="00414E8F" w:rsidRDefault="00414E8F" w:rsidP="006815B8">
      <w:pPr>
        <w:pStyle w:val="DescriptorTitel"/>
        <w:ind w:left="284"/>
        <w:rPr>
          <w:u w:val="none"/>
        </w:rPr>
      </w:pPr>
    </w:p>
    <w:p w14:paraId="4F9DA878" w14:textId="10C4B893" w:rsidR="006815B8" w:rsidRPr="006815B8" w:rsidRDefault="006815B8" w:rsidP="00414E8F">
      <w:pPr>
        <w:pStyle w:val="DescriptorTitel"/>
        <w:numPr>
          <w:ilvl w:val="0"/>
          <w:numId w:val="29"/>
        </w:numPr>
        <w:rPr>
          <w:u w:val="none"/>
        </w:rPr>
      </w:pPr>
      <w:r w:rsidRPr="006815B8">
        <w:rPr>
          <w:u w:val="none"/>
        </w:rPr>
        <w:t>Kennis van de erfgoedsector</w:t>
      </w:r>
    </w:p>
    <w:p w14:paraId="41D5016B" w14:textId="77777777" w:rsidR="00A72C99" w:rsidRDefault="009F4049" w:rsidP="00414E8F">
      <w:pPr>
        <w:pStyle w:val="DescriptorTitel"/>
        <w:numPr>
          <w:ilvl w:val="0"/>
          <w:numId w:val="29"/>
        </w:numPr>
        <w:rPr>
          <w:u w:val="none"/>
        </w:rPr>
      </w:pPr>
      <w:r w:rsidRPr="006815B8">
        <w:rPr>
          <w:u w:val="none"/>
        </w:rPr>
        <w:t>Kennis van de erfgoedgemeenschap en de diverse gebruikers betrokkenen binnen die gemeenschap</w:t>
      </w:r>
    </w:p>
    <w:p w14:paraId="38C12119" w14:textId="135D4F8A" w:rsidR="009F4049" w:rsidRDefault="00A72C99" w:rsidP="00414E8F">
      <w:pPr>
        <w:pStyle w:val="DescriptorTitel"/>
        <w:numPr>
          <w:ilvl w:val="0"/>
          <w:numId w:val="29"/>
        </w:numPr>
        <w:rPr>
          <w:u w:val="none"/>
        </w:rPr>
      </w:pPr>
      <w:r w:rsidRPr="006815B8">
        <w:rPr>
          <w:u w:val="none"/>
        </w:rPr>
        <w:t>Kennis van de organisatie</w:t>
      </w:r>
    </w:p>
    <w:p w14:paraId="7DC11401" w14:textId="77777777" w:rsidR="00087E6E" w:rsidRDefault="00087E6E" w:rsidP="00087E6E">
      <w:pPr>
        <w:pStyle w:val="DescriptorTitel"/>
        <w:ind w:left="360"/>
        <w:rPr>
          <w:u w:val="none"/>
        </w:rPr>
      </w:pPr>
    </w:p>
    <w:p w14:paraId="6E54DDA8" w14:textId="45C885C8" w:rsidR="006815B8" w:rsidRPr="006815B8" w:rsidRDefault="006815B8" w:rsidP="00414E8F">
      <w:pPr>
        <w:pStyle w:val="DescriptorTitel"/>
        <w:numPr>
          <w:ilvl w:val="0"/>
          <w:numId w:val="29"/>
        </w:numPr>
        <w:rPr>
          <w:u w:val="none"/>
        </w:rPr>
      </w:pPr>
      <w:commentRangeStart w:id="23"/>
      <w:r w:rsidRPr="006815B8">
        <w:rPr>
          <w:u w:val="none"/>
        </w:rPr>
        <w:t>Kennis van relevante (nieuwe) standaarden, inzichten en methodes voor het omgaan met erfgoed en digitale bestanden</w:t>
      </w:r>
      <w:commentRangeEnd w:id="23"/>
      <w:r w:rsidR="00C92086">
        <w:rPr>
          <w:rStyle w:val="Verwijzingopmerking"/>
          <w:u w:val="none"/>
        </w:rPr>
        <w:commentReference w:id="23"/>
      </w:r>
    </w:p>
    <w:p w14:paraId="67A52CE3" w14:textId="095422E2" w:rsidR="00593C9E" w:rsidRDefault="00593C9E" w:rsidP="00414E8F">
      <w:pPr>
        <w:pStyle w:val="DescriptorTitel"/>
        <w:numPr>
          <w:ilvl w:val="0"/>
          <w:numId w:val="29"/>
        </w:numPr>
        <w:rPr>
          <w:u w:val="none"/>
        </w:rPr>
      </w:pPr>
      <w:commentRangeStart w:id="24"/>
      <w:r w:rsidRPr="006815B8">
        <w:rPr>
          <w:u w:val="none"/>
        </w:rPr>
        <w:t>Kennis van internationale registratie- en digitaliseringsstandaarden (bv. CEN, CIDOC, CEST en Invulboek Objecten in het bijzonder, COMETA-model voor (deel)collectiebeschrijvingen,…)</w:t>
      </w:r>
    </w:p>
    <w:p w14:paraId="6307EF48" w14:textId="3437CD5E" w:rsidR="00593C9E" w:rsidRPr="006815B8" w:rsidRDefault="00593C9E" w:rsidP="00414E8F">
      <w:pPr>
        <w:pStyle w:val="DescriptorTitel"/>
        <w:numPr>
          <w:ilvl w:val="0"/>
          <w:numId w:val="29"/>
        </w:numPr>
        <w:rPr>
          <w:u w:val="none"/>
        </w:rPr>
      </w:pPr>
      <w:r w:rsidRPr="006815B8">
        <w:rPr>
          <w:u w:val="none"/>
        </w:rPr>
        <w:t>Kennis van methodologie en procedures voor inventarisatie en/of collectiemanagement (bv. SPECTRUM,…)</w:t>
      </w:r>
      <w:commentRangeEnd w:id="24"/>
      <w:r w:rsidR="00AE3865">
        <w:rPr>
          <w:rStyle w:val="Verwijzingopmerking"/>
          <w:u w:val="none"/>
        </w:rPr>
        <w:commentReference w:id="24"/>
      </w:r>
    </w:p>
    <w:p w14:paraId="32ED5F4F" w14:textId="6D8227BB" w:rsidR="00A72C99" w:rsidRDefault="00A72C99" w:rsidP="00414E8F">
      <w:pPr>
        <w:pStyle w:val="DescriptorTitel"/>
        <w:numPr>
          <w:ilvl w:val="0"/>
          <w:numId w:val="29"/>
        </w:numPr>
        <w:rPr>
          <w:u w:val="none"/>
        </w:rPr>
      </w:pPr>
      <w:r w:rsidRPr="006815B8">
        <w:rPr>
          <w:u w:val="none"/>
        </w:rPr>
        <w:t>Kennis van richtlijnen/standaarden voor de beschrijving van soorten erfgoed (bv. CIDOC, Registratieprofielen Invulboek Objecten op CEST, SPECTRUM, COMETA,…)</w:t>
      </w:r>
    </w:p>
    <w:p w14:paraId="3A128676" w14:textId="77777777" w:rsidR="003C7D49" w:rsidRPr="006815B8" w:rsidRDefault="003C7D49" w:rsidP="00414E8F">
      <w:pPr>
        <w:pStyle w:val="DescriptorTitel"/>
        <w:numPr>
          <w:ilvl w:val="0"/>
          <w:numId w:val="29"/>
        </w:numPr>
        <w:rPr>
          <w:u w:val="none"/>
        </w:rPr>
      </w:pPr>
      <w:r w:rsidRPr="006815B8">
        <w:rPr>
          <w:u w:val="none"/>
        </w:rPr>
        <w:t>Kennis van de standaarden Rights Statements en Creative Commons</w:t>
      </w:r>
    </w:p>
    <w:p w14:paraId="2EE47785" w14:textId="77777777" w:rsidR="00AC2A72" w:rsidRPr="006815B8" w:rsidRDefault="00AC2A72" w:rsidP="00414E8F">
      <w:pPr>
        <w:pStyle w:val="DescriptorTitel"/>
        <w:numPr>
          <w:ilvl w:val="0"/>
          <w:numId w:val="29"/>
        </w:numPr>
        <w:rPr>
          <w:u w:val="none"/>
        </w:rPr>
      </w:pPr>
      <w:r w:rsidRPr="006815B8">
        <w:rPr>
          <w:u w:val="none"/>
        </w:rPr>
        <w:t>Kennis van digitale inventarisatietechnieken</w:t>
      </w:r>
    </w:p>
    <w:p w14:paraId="2E24640C" w14:textId="77777777" w:rsidR="00AC2A72" w:rsidRPr="006815B8" w:rsidRDefault="00AC2A72" w:rsidP="00414E8F">
      <w:pPr>
        <w:pStyle w:val="DescriptorTitel"/>
        <w:numPr>
          <w:ilvl w:val="0"/>
          <w:numId w:val="29"/>
        </w:numPr>
        <w:rPr>
          <w:u w:val="none"/>
          <w:lang w:val="en-US"/>
        </w:rPr>
      </w:pPr>
      <w:r w:rsidRPr="006815B8">
        <w:rPr>
          <w:u w:val="none"/>
        </w:rPr>
        <w:t xml:space="preserve">Kennis van externe erfgoedbronnen/authority files (bijv. </w:t>
      </w:r>
      <w:r w:rsidRPr="006815B8">
        <w:rPr>
          <w:u w:val="none"/>
          <w:lang w:val="en-US"/>
        </w:rPr>
        <w:t>AAT, Iconclass, RKDartists, ULAN, VIAF…)</w:t>
      </w:r>
    </w:p>
    <w:p w14:paraId="353B2BF8" w14:textId="394A0A74" w:rsidR="003C7D49" w:rsidRDefault="00AC2A72" w:rsidP="00414E8F">
      <w:pPr>
        <w:pStyle w:val="DescriptorTitel"/>
        <w:numPr>
          <w:ilvl w:val="0"/>
          <w:numId w:val="29"/>
        </w:numPr>
        <w:rPr>
          <w:u w:val="none"/>
        </w:rPr>
      </w:pPr>
      <w:r w:rsidRPr="006815B8">
        <w:rPr>
          <w:u w:val="none"/>
        </w:rPr>
        <w:t>Kennis van Linked Open Data (Tim Berners Lee)</w:t>
      </w:r>
    </w:p>
    <w:p w14:paraId="3174840C" w14:textId="526D284A" w:rsidR="00890FAA" w:rsidRDefault="00890FAA" w:rsidP="00414E8F">
      <w:pPr>
        <w:pStyle w:val="DescriptorTitel"/>
        <w:numPr>
          <w:ilvl w:val="0"/>
          <w:numId w:val="29"/>
        </w:numPr>
        <w:rPr>
          <w:u w:val="none"/>
        </w:rPr>
      </w:pPr>
      <w:r w:rsidRPr="006815B8">
        <w:rPr>
          <w:u w:val="none"/>
        </w:rPr>
        <w:t>Kennis van de regelgeving en de registratiesystemen</w:t>
      </w:r>
    </w:p>
    <w:p w14:paraId="6187195E" w14:textId="77777777" w:rsidR="00890FAA" w:rsidRDefault="00A72C99" w:rsidP="00414E8F">
      <w:pPr>
        <w:pStyle w:val="DescriptorTitel"/>
        <w:numPr>
          <w:ilvl w:val="0"/>
          <w:numId w:val="29"/>
        </w:numPr>
        <w:rPr>
          <w:u w:val="none"/>
        </w:rPr>
      </w:pPr>
      <w:r w:rsidRPr="006815B8">
        <w:rPr>
          <w:u w:val="none"/>
        </w:rPr>
        <w:lastRenderedPageBreak/>
        <w:t xml:space="preserve">Kennis van ICONCLASS-notaties </w:t>
      </w:r>
    </w:p>
    <w:p w14:paraId="6C422CB8" w14:textId="73297760" w:rsidR="00A72C99" w:rsidRDefault="00890FAA" w:rsidP="00414E8F">
      <w:pPr>
        <w:pStyle w:val="DescriptorTitel"/>
        <w:numPr>
          <w:ilvl w:val="0"/>
          <w:numId w:val="29"/>
        </w:numPr>
        <w:rPr>
          <w:u w:val="none"/>
        </w:rPr>
      </w:pPr>
      <w:r w:rsidRPr="006815B8">
        <w:rPr>
          <w:u w:val="none"/>
        </w:rPr>
        <w:t>Kennis van het invulboek objecten</w:t>
      </w:r>
    </w:p>
    <w:p w14:paraId="2349DEC2" w14:textId="77777777" w:rsidR="00087E6E" w:rsidRDefault="00087E6E" w:rsidP="00087E6E">
      <w:pPr>
        <w:pStyle w:val="DescriptorTitel"/>
        <w:ind w:left="720"/>
        <w:rPr>
          <w:u w:val="none"/>
        </w:rPr>
      </w:pPr>
    </w:p>
    <w:p w14:paraId="66EB4931" w14:textId="77777777" w:rsidR="00A72C99" w:rsidRDefault="00593C9E" w:rsidP="00414E8F">
      <w:pPr>
        <w:pStyle w:val="DescriptorTitel"/>
        <w:numPr>
          <w:ilvl w:val="0"/>
          <w:numId w:val="29"/>
        </w:numPr>
        <w:rPr>
          <w:u w:val="none"/>
        </w:rPr>
      </w:pPr>
      <w:r w:rsidRPr="006815B8">
        <w:rPr>
          <w:u w:val="none"/>
        </w:rPr>
        <w:t>Kennis van vakgerichte literatuur</w:t>
      </w:r>
      <w:r w:rsidR="00A72C99" w:rsidRPr="00A72C99">
        <w:rPr>
          <w:u w:val="none"/>
        </w:rPr>
        <w:t xml:space="preserve"> </w:t>
      </w:r>
    </w:p>
    <w:p w14:paraId="0E031D2D" w14:textId="77777777" w:rsidR="00087E6E" w:rsidRPr="006815B8" w:rsidRDefault="00087E6E" w:rsidP="00087E6E">
      <w:pPr>
        <w:pStyle w:val="DescriptorTitel"/>
        <w:numPr>
          <w:ilvl w:val="0"/>
          <w:numId w:val="29"/>
        </w:numPr>
        <w:rPr>
          <w:u w:val="none"/>
        </w:rPr>
      </w:pPr>
      <w:r w:rsidRPr="006815B8">
        <w:rPr>
          <w:u w:val="none"/>
        </w:rPr>
        <w:t>Kennis van kantoorsoftware</w:t>
      </w:r>
    </w:p>
    <w:p w14:paraId="3F630615" w14:textId="53CC7D2F" w:rsidR="00593C9E" w:rsidRPr="006815B8" w:rsidRDefault="00A72C99" w:rsidP="00414E8F">
      <w:pPr>
        <w:pStyle w:val="DescriptorTitel"/>
        <w:numPr>
          <w:ilvl w:val="0"/>
          <w:numId w:val="29"/>
        </w:numPr>
        <w:rPr>
          <w:u w:val="none"/>
        </w:rPr>
      </w:pPr>
      <w:r w:rsidRPr="006815B8">
        <w:rPr>
          <w:u w:val="none"/>
        </w:rPr>
        <w:t>Kennis van informatiebronnen</w:t>
      </w:r>
    </w:p>
    <w:p w14:paraId="60591994" w14:textId="77777777" w:rsidR="00A72C99" w:rsidRDefault="00A72C99" w:rsidP="00414E8F">
      <w:pPr>
        <w:pStyle w:val="DescriptorTitel"/>
        <w:numPr>
          <w:ilvl w:val="0"/>
          <w:numId w:val="29"/>
        </w:numPr>
        <w:rPr>
          <w:u w:val="none"/>
        </w:rPr>
      </w:pPr>
      <w:r w:rsidRPr="006815B8">
        <w:rPr>
          <w:u w:val="none"/>
        </w:rPr>
        <w:t xml:space="preserve">Kennis van zoekmethodes en -technieken </w:t>
      </w:r>
    </w:p>
    <w:p w14:paraId="61461B9F" w14:textId="77777777" w:rsidR="00890FAA" w:rsidRDefault="006815B8" w:rsidP="00414E8F">
      <w:pPr>
        <w:pStyle w:val="DescriptorTitel"/>
        <w:numPr>
          <w:ilvl w:val="0"/>
          <w:numId w:val="29"/>
        </w:numPr>
        <w:rPr>
          <w:u w:val="none"/>
        </w:rPr>
      </w:pPr>
      <w:r w:rsidRPr="006815B8">
        <w:rPr>
          <w:u w:val="none"/>
        </w:rPr>
        <w:t>Kennis van communicatiekanalen en -technieken</w:t>
      </w:r>
      <w:r w:rsidR="00890FAA" w:rsidRPr="00890FAA">
        <w:rPr>
          <w:u w:val="none"/>
        </w:rPr>
        <w:t xml:space="preserve"> </w:t>
      </w:r>
    </w:p>
    <w:p w14:paraId="4D0811FF" w14:textId="2EE34E78" w:rsidR="006815B8" w:rsidRPr="006815B8" w:rsidRDefault="00890FAA" w:rsidP="00414E8F">
      <w:pPr>
        <w:pStyle w:val="DescriptorTitel"/>
        <w:numPr>
          <w:ilvl w:val="0"/>
          <w:numId w:val="29"/>
        </w:numPr>
        <w:rPr>
          <w:u w:val="none"/>
        </w:rPr>
      </w:pPr>
      <w:r w:rsidRPr="006815B8">
        <w:rPr>
          <w:u w:val="none"/>
        </w:rPr>
        <w:t>Kennis van communicatietechnieken</w:t>
      </w:r>
    </w:p>
    <w:p w14:paraId="66BE7D04" w14:textId="77777777" w:rsidR="00740E60" w:rsidRDefault="002A7FDC" w:rsidP="00414E8F">
      <w:pPr>
        <w:pStyle w:val="DescriptorTitel"/>
        <w:numPr>
          <w:ilvl w:val="0"/>
          <w:numId w:val="29"/>
        </w:numPr>
        <w:rPr>
          <w:u w:val="none"/>
        </w:rPr>
      </w:pPr>
      <w:r w:rsidRPr="006815B8">
        <w:rPr>
          <w:u w:val="none"/>
        </w:rPr>
        <w:t xml:space="preserve">Kennis van gepaste communicatie- en werkvormen in het kader van participatie en dialoog met de erfgoedgemeenschap </w:t>
      </w:r>
    </w:p>
    <w:p w14:paraId="27729706" w14:textId="20D11272" w:rsidR="002A7FDC" w:rsidRDefault="00740E60" w:rsidP="00414E8F">
      <w:pPr>
        <w:pStyle w:val="DescriptorTitel"/>
        <w:numPr>
          <w:ilvl w:val="0"/>
          <w:numId w:val="29"/>
        </w:numPr>
        <w:rPr>
          <w:u w:val="none"/>
        </w:rPr>
      </w:pPr>
      <w:r w:rsidRPr="006815B8">
        <w:rPr>
          <w:u w:val="none"/>
        </w:rPr>
        <w:t>Kennis van methodes en processen van erfgoedbemiddeling en participatie</w:t>
      </w:r>
    </w:p>
    <w:p w14:paraId="289254D4" w14:textId="2812F46B" w:rsidR="006815B8" w:rsidRDefault="006815B8" w:rsidP="00414E8F">
      <w:pPr>
        <w:pStyle w:val="DescriptorTitel"/>
        <w:numPr>
          <w:ilvl w:val="0"/>
          <w:numId w:val="29"/>
        </w:numPr>
        <w:rPr>
          <w:u w:val="none"/>
          <w:lang w:val="en-US"/>
        </w:rPr>
      </w:pPr>
      <w:r w:rsidRPr="006815B8">
        <w:rPr>
          <w:u w:val="none"/>
        </w:rPr>
        <w:t xml:space="preserve">Kennis van deontologische codes (bv. </w:t>
      </w:r>
      <w:r w:rsidRPr="006815B8">
        <w:rPr>
          <w:u w:val="none"/>
          <w:lang w:val="en-US"/>
        </w:rPr>
        <w:t>ICOM, ECCO, IFLA, ICA, UNESCO,...)</w:t>
      </w:r>
    </w:p>
    <w:p w14:paraId="7A377819" w14:textId="77777777" w:rsidR="00087E6E" w:rsidRPr="009F4049" w:rsidRDefault="00087E6E" w:rsidP="00087E6E">
      <w:pPr>
        <w:pStyle w:val="DescriptorTitel"/>
        <w:ind w:left="720"/>
        <w:rPr>
          <w:u w:val="none"/>
          <w:lang w:val="en-US"/>
        </w:rPr>
      </w:pPr>
    </w:p>
    <w:p w14:paraId="6A1E6877" w14:textId="77777777" w:rsidR="003C7D49" w:rsidRDefault="002A7FDC" w:rsidP="00414E8F">
      <w:pPr>
        <w:pStyle w:val="DescriptorTitel"/>
        <w:numPr>
          <w:ilvl w:val="0"/>
          <w:numId w:val="29"/>
        </w:numPr>
        <w:rPr>
          <w:u w:val="none"/>
        </w:rPr>
      </w:pPr>
      <w:r w:rsidRPr="006815B8">
        <w:rPr>
          <w:u w:val="none"/>
        </w:rPr>
        <w:t>Kennis van de ethische principes, verbonden aan de Inventaris Vlaanderen van het Immaterieel Cultureel Erfgoed</w:t>
      </w:r>
      <w:r w:rsidR="003C7D49" w:rsidRPr="003C7D49">
        <w:rPr>
          <w:u w:val="none"/>
        </w:rPr>
        <w:t xml:space="preserve"> </w:t>
      </w:r>
    </w:p>
    <w:p w14:paraId="753508D5" w14:textId="77777777" w:rsidR="00AC2A72" w:rsidRDefault="003C7D49" w:rsidP="00414E8F">
      <w:pPr>
        <w:pStyle w:val="DescriptorTitel"/>
        <w:numPr>
          <w:ilvl w:val="0"/>
          <w:numId w:val="29"/>
        </w:numPr>
        <w:rPr>
          <w:u w:val="none"/>
        </w:rPr>
      </w:pPr>
      <w:r w:rsidRPr="006815B8">
        <w:rPr>
          <w:u w:val="none"/>
        </w:rPr>
        <w:t>Kennis van ethische en juridische aspecten rond erfgoedbeheer</w:t>
      </w:r>
      <w:r w:rsidR="00AC2A72" w:rsidRPr="00AC2A72">
        <w:rPr>
          <w:u w:val="none"/>
        </w:rPr>
        <w:t xml:space="preserve"> </w:t>
      </w:r>
    </w:p>
    <w:p w14:paraId="24A6A6B9" w14:textId="56C596BF" w:rsidR="00AC2A72" w:rsidRPr="006815B8" w:rsidRDefault="00AC2A72" w:rsidP="00414E8F">
      <w:pPr>
        <w:pStyle w:val="DescriptorTitel"/>
        <w:numPr>
          <w:ilvl w:val="0"/>
          <w:numId w:val="29"/>
        </w:numPr>
        <w:rPr>
          <w:u w:val="none"/>
        </w:rPr>
      </w:pPr>
      <w:r w:rsidRPr="006815B8">
        <w:rPr>
          <w:u w:val="none"/>
        </w:rPr>
        <w:t>Kennis van auteursrechten</w:t>
      </w:r>
    </w:p>
    <w:p w14:paraId="2856C087" w14:textId="47D9AFCB" w:rsidR="00AC2A72" w:rsidRPr="006815B8" w:rsidRDefault="00AC2A72" w:rsidP="00414E8F">
      <w:pPr>
        <w:pStyle w:val="DescriptorTitel"/>
        <w:numPr>
          <w:ilvl w:val="0"/>
          <w:numId w:val="29"/>
        </w:numPr>
        <w:rPr>
          <w:u w:val="none"/>
        </w:rPr>
      </w:pPr>
      <w:r w:rsidRPr="006815B8">
        <w:rPr>
          <w:u w:val="none"/>
        </w:rPr>
        <w:t>Kennis van portretrecht</w:t>
      </w:r>
    </w:p>
    <w:p w14:paraId="4180D375" w14:textId="05C8241F" w:rsidR="002A7FDC" w:rsidRPr="006815B8" w:rsidRDefault="002A7FDC" w:rsidP="002A7FDC">
      <w:pPr>
        <w:pStyle w:val="DescriptorTitel"/>
        <w:ind w:left="284"/>
        <w:rPr>
          <w:u w:val="none"/>
        </w:rPr>
      </w:pPr>
    </w:p>
    <w:p w14:paraId="3AB1923B" w14:textId="5DFF3F47" w:rsidR="006815B8" w:rsidRPr="006815B8" w:rsidRDefault="006815B8" w:rsidP="00414E8F">
      <w:pPr>
        <w:pStyle w:val="DescriptorTitel"/>
        <w:numPr>
          <w:ilvl w:val="0"/>
          <w:numId w:val="29"/>
        </w:numPr>
        <w:rPr>
          <w:u w:val="none"/>
        </w:rPr>
      </w:pPr>
      <w:r w:rsidRPr="006815B8">
        <w:rPr>
          <w:u w:val="none"/>
        </w:rPr>
        <w:t>Kennis van de 10 schadefactoren (Canadian Conservation Institute)</w:t>
      </w:r>
    </w:p>
    <w:p w14:paraId="146867C7" w14:textId="262BAFDE" w:rsidR="006815B8" w:rsidRPr="006815B8" w:rsidRDefault="006815B8" w:rsidP="00414E8F">
      <w:pPr>
        <w:pStyle w:val="DescriptorTitel"/>
        <w:numPr>
          <w:ilvl w:val="0"/>
          <w:numId w:val="29"/>
        </w:numPr>
        <w:rPr>
          <w:u w:val="none"/>
        </w:rPr>
      </w:pPr>
      <w:r w:rsidRPr="006815B8">
        <w:rPr>
          <w:u w:val="none"/>
        </w:rPr>
        <w:t>Kennis van digitale maturiteit</w:t>
      </w:r>
    </w:p>
    <w:p w14:paraId="0461F472" w14:textId="504DE261" w:rsidR="006815B8" w:rsidRPr="006815B8" w:rsidRDefault="006815B8" w:rsidP="006815B8">
      <w:pPr>
        <w:pStyle w:val="DescriptorTitel"/>
        <w:ind w:left="284"/>
        <w:rPr>
          <w:u w:val="none"/>
        </w:rPr>
      </w:pPr>
    </w:p>
    <w:p w14:paraId="3CEB60E7" w14:textId="1A2D789B" w:rsidR="006815B8" w:rsidRPr="006815B8" w:rsidRDefault="006815B8" w:rsidP="00414E8F">
      <w:pPr>
        <w:pStyle w:val="DescriptorTitel"/>
        <w:numPr>
          <w:ilvl w:val="0"/>
          <w:numId w:val="29"/>
        </w:numPr>
        <w:rPr>
          <w:u w:val="none"/>
        </w:rPr>
      </w:pPr>
      <w:r w:rsidRPr="006815B8">
        <w:rPr>
          <w:u w:val="none"/>
        </w:rPr>
        <w:t>Kennis van een relevante (kunst)historische context</w:t>
      </w:r>
    </w:p>
    <w:p w14:paraId="402B3162" w14:textId="75AB2AED" w:rsidR="006815B8" w:rsidRPr="006815B8" w:rsidRDefault="006815B8" w:rsidP="00414E8F">
      <w:pPr>
        <w:pStyle w:val="DescriptorTitel"/>
        <w:numPr>
          <w:ilvl w:val="0"/>
          <w:numId w:val="29"/>
        </w:numPr>
        <w:rPr>
          <w:u w:val="none"/>
        </w:rPr>
      </w:pPr>
      <w:r w:rsidRPr="006815B8">
        <w:rPr>
          <w:u w:val="none"/>
        </w:rPr>
        <w:t>Kennis van de materiaal-technische en constructieaspecten van objecten</w:t>
      </w:r>
    </w:p>
    <w:p w14:paraId="54125B9C" w14:textId="472F044A" w:rsidR="006815B8" w:rsidRPr="006815B8" w:rsidRDefault="006815B8" w:rsidP="00414E8F">
      <w:pPr>
        <w:pStyle w:val="DescriptorTitel"/>
        <w:numPr>
          <w:ilvl w:val="0"/>
          <w:numId w:val="29"/>
        </w:numPr>
        <w:rPr>
          <w:u w:val="none"/>
        </w:rPr>
      </w:pPr>
      <w:r w:rsidRPr="006815B8">
        <w:rPr>
          <w:u w:val="none"/>
        </w:rPr>
        <w:t>Kennis van fysieke nummeren van objecten, verpakkingen, standplaatsen, digitale bestanden</w:t>
      </w:r>
    </w:p>
    <w:p w14:paraId="056ECFBA" w14:textId="2E38E082" w:rsidR="006815B8" w:rsidRPr="006815B8" w:rsidRDefault="006815B8" w:rsidP="00AC2A72">
      <w:pPr>
        <w:pStyle w:val="DescriptorTitel"/>
        <w:ind w:left="284"/>
        <w:rPr>
          <w:u w:val="none"/>
        </w:rPr>
      </w:pPr>
    </w:p>
    <w:p w14:paraId="5C4E2B18" w14:textId="588EE05F" w:rsidR="00804834" w:rsidRDefault="00804834" w:rsidP="006815B8">
      <w:pPr>
        <w:pStyle w:val="DescriptorTitel"/>
        <w:ind w:left="284"/>
        <w:rPr>
          <w:u w:val="none"/>
        </w:rPr>
      </w:pPr>
    </w:p>
    <w:p w14:paraId="7C4281E3" w14:textId="1E7DD874" w:rsidR="00414E8F" w:rsidRDefault="00414E8F" w:rsidP="006815B8">
      <w:pPr>
        <w:pStyle w:val="DescriptorTitel"/>
        <w:ind w:left="284"/>
        <w:rPr>
          <w:u w:val="none"/>
        </w:rPr>
      </w:pPr>
    </w:p>
    <w:p w14:paraId="5CE59EB3" w14:textId="70061A95" w:rsidR="00414E8F" w:rsidRDefault="00414E8F" w:rsidP="006815B8">
      <w:pPr>
        <w:pStyle w:val="DescriptorTitel"/>
        <w:ind w:left="284"/>
        <w:rPr>
          <w:u w:val="none"/>
        </w:rPr>
      </w:pPr>
    </w:p>
    <w:p w14:paraId="3536B300" w14:textId="77777777" w:rsidR="00414E8F" w:rsidRDefault="00414E8F" w:rsidP="006815B8">
      <w:pPr>
        <w:pStyle w:val="DescriptorTitel"/>
        <w:ind w:left="284"/>
        <w:rPr>
          <w:u w:val="none"/>
        </w:rPr>
      </w:pPr>
    </w:p>
    <w:p w14:paraId="22054902" w14:textId="7B4E14F1" w:rsidR="00804834" w:rsidRPr="006815B8" w:rsidRDefault="00804834" w:rsidP="00804834">
      <w:pPr>
        <w:pStyle w:val="DescriptorTitel"/>
        <w:ind w:left="284"/>
        <w:rPr>
          <w:u w:val="none"/>
        </w:rPr>
      </w:pPr>
    </w:p>
    <w:p w14:paraId="197FB50F" w14:textId="77777777" w:rsidR="00185039" w:rsidRPr="006815B8" w:rsidRDefault="00185039" w:rsidP="00185039">
      <w:pPr>
        <w:pStyle w:val="DescriptorTitel"/>
        <w:ind w:left="284"/>
        <w:rPr>
          <w:u w:val="none"/>
        </w:rPr>
      </w:pPr>
      <w:r w:rsidRPr="006815B8">
        <w:rPr>
          <w:u w:val="none"/>
        </w:rPr>
        <w:t>•</w:t>
      </w:r>
      <w:r w:rsidRPr="006815B8">
        <w:rPr>
          <w:u w:val="none"/>
        </w:rPr>
        <w:tab/>
        <w:t>Grondige kennis van informatiebeheer</w:t>
      </w:r>
    </w:p>
    <w:p w14:paraId="5351C9BA" w14:textId="77777777" w:rsidR="00185039" w:rsidRPr="006815B8" w:rsidRDefault="00185039" w:rsidP="00185039">
      <w:pPr>
        <w:pStyle w:val="DescriptorTitel"/>
        <w:ind w:left="284"/>
        <w:rPr>
          <w:u w:val="none"/>
        </w:rPr>
      </w:pPr>
      <w:r w:rsidRPr="006815B8">
        <w:rPr>
          <w:u w:val="none"/>
        </w:rPr>
        <w:t>•</w:t>
      </w:r>
      <w:r w:rsidRPr="006815B8">
        <w:rPr>
          <w:u w:val="none"/>
        </w:rPr>
        <w:tab/>
        <w:t>Grondige kennis van registratie- en/of collectiebeheersystemen</w:t>
      </w:r>
    </w:p>
    <w:p w14:paraId="27067707" w14:textId="3E10FCE4" w:rsidR="00804834" w:rsidRDefault="00804834" w:rsidP="006815B8">
      <w:pPr>
        <w:pStyle w:val="DescriptorTitel"/>
        <w:ind w:left="284"/>
        <w:rPr>
          <w:u w:val="none"/>
        </w:rPr>
      </w:pPr>
    </w:p>
    <w:p w14:paraId="2CC29D42" w14:textId="4117AC11" w:rsidR="00804834" w:rsidRDefault="00804834" w:rsidP="006815B8">
      <w:pPr>
        <w:pStyle w:val="DescriptorTitel"/>
        <w:ind w:left="284"/>
        <w:rPr>
          <w:u w:val="none"/>
        </w:rPr>
      </w:pPr>
    </w:p>
    <w:p w14:paraId="4430DFC4" w14:textId="77777777" w:rsidR="00804834" w:rsidRPr="006815B8" w:rsidRDefault="00804834" w:rsidP="006815B8">
      <w:pPr>
        <w:pStyle w:val="DescriptorTitel"/>
        <w:ind w:left="284"/>
        <w:rPr>
          <w:u w:val="none"/>
        </w:rPr>
      </w:pPr>
    </w:p>
    <w:p w14:paraId="6610F0FE" w14:textId="156751DB" w:rsidR="00FF2093" w:rsidRDefault="006815B8" w:rsidP="006815B8">
      <w:pPr>
        <w:pStyle w:val="DescriptorTitel"/>
        <w:ind w:left="284"/>
        <w:rPr>
          <w:u w:val="none"/>
        </w:rPr>
      </w:pPr>
      <w:r w:rsidRPr="006815B8">
        <w:rPr>
          <w:u w:val="none"/>
        </w:rPr>
        <w:t>•</w:t>
      </w:r>
      <w:r w:rsidRPr="006815B8">
        <w:rPr>
          <w:u w:val="none"/>
        </w:rPr>
        <w:tab/>
      </w:r>
      <w:commentRangeStart w:id="25"/>
      <w:r w:rsidRPr="006815B8">
        <w:rPr>
          <w:u w:val="none"/>
        </w:rPr>
        <w:t>Gebruik van het collectiebeheersysteem als spil van het informatiebeheer</w:t>
      </w:r>
      <w:commentRangeEnd w:id="25"/>
      <w:r w:rsidR="006173BE">
        <w:rPr>
          <w:rStyle w:val="Verwijzingopmerking"/>
          <w:u w:val="none"/>
        </w:rPr>
        <w:commentReference w:id="25"/>
      </w:r>
    </w:p>
    <w:p w14:paraId="37BC0178" w14:textId="42913A4D" w:rsidR="005D114B" w:rsidRDefault="005D114B" w:rsidP="006815B8">
      <w:pPr>
        <w:pStyle w:val="DescriptorTitel"/>
        <w:ind w:left="284"/>
        <w:rPr>
          <w:u w:val="none"/>
        </w:rPr>
      </w:pPr>
    </w:p>
    <w:p w14:paraId="5876706A" w14:textId="52C3878C" w:rsidR="005D114B" w:rsidRDefault="005D114B" w:rsidP="006815B8">
      <w:pPr>
        <w:pStyle w:val="DescriptorTitel"/>
        <w:ind w:left="284"/>
        <w:rPr>
          <w:u w:val="none"/>
        </w:rPr>
      </w:pPr>
    </w:p>
    <w:p w14:paraId="3233D50F" w14:textId="77777777" w:rsidR="005D114B" w:rsidRPr="006815B8" w:rsidRDefault="005D114B" w:rsidP="006815B8">
      <w:pPr>
        <w:pStyle w:val="DescriptorTitel"/>
        <w:ind w:left="284"/>
        <w:rPr>
          <w:u w:val="none"/>
        </w:rPr>
      </w:pPr>
    </w:p>
    <w:p w14:paraId="6610F0FF" w14:textId="77777777" w:rsidR="003940A5" w:rsidRDefault="003940A5" w:rsidP="003C2D45">
      <w:pPr>
        <w:pStyle w:val="Titel3"/>
      </w:pPr>
      <w:r w:rsidRPr="003940A5">
        <w:t>Cognitieve vaardigheden</w:t>
      </w:r>
    </w:p>
    <w:p w14:paraId="6610F100" w14:textId="77777777" w:rsidR="00FF2093" w:rsidRDefault="00FF2093" w:rsidP="00FF2093">
      <w:pPr>
        <w:pStyle w:val="DescriptorTitel"/>
        <w:ind w:left="284"/>
      </w:pPr>
    </w:p>
    <w:p w14:paraId="6610F101" w14:textId="77777777" w:rsidR="003940A5" w:rsidRDefault="00F20AC1" w:rsidP="003C2D45">
      <w:pPr>
        <w:pStyle w:val="Titel3"/>
      </w:pPr>
      <w:r w:rsidRPr="00F20AC1">
        <w:t>P</w:t>
      </w:r>
      <w:r w:rsidR="008E3009" w:rsidRPr="008E3009">
        <w:t>robleemoplossende vaardigheden</w:t>
      </w:r>
    </w:p>
    <w:p w14:paraId="6610F102" w14:textId="77777777" w:rsidR="00FF2093" w:rsidRDefault="00FF2093" w:rsidP="00FF2093">
      <w:pPr>
        <w:pStyle w:val="DescriptorTitel"/>
        <w:ind w:left="284"/>
      </w:pPr>
    </w:p>
    <w:p w14:paraId="6610F103" w14:textId="77777777" w:rsidR="008E3009" w:rsidRDefault="008E3009" w:rsidP="003C2D45">
      <w:pPr>
        <w:pStyle w:val="Titel3"/>
      </w:pPr>
      <w:r w:rsidRPr="008E3009">
        <w:t>Motorische vaardigheden</w:t>
      </w:r>
    </w:p>
    <w:p w14:paraId="6610F104" w14:textId="77777777" w:rsidR="001C1345" w:rsidRDefault="001C1345" w:rsidP="001C1345">
      <w:pPr>
        <w:pStyle w:val="DescriptorTitel"/>
        <w:ind w:left="284"/>
      </w:pPr>
    </w:p>
    <w:p w14:paraId="6610F105" w14:textId="4C18661C" w:rsidR="00B11366" w:rsidRDefault="00B11366" w:rsidP="003C2D45">
      <w:pPr>
        <w:pStyle w:val="Titel3"/>
      </w:pPr>
      <w:r w:rsidRPr="00B11366">
        <w:t>Omgevingscontext</w:t>
      </w:r>
    </w:p>
    <w:p w14:paraId="48B7BBB9" w14:textId="77777777" w:rsidR="00AF2200" w:rsidRPr="0061165C" w:rsidRDefault="00AF2200" w:rsidP="00AF2200">
      <w:pPr>
        <w:spacing w:after="0" w:line="240" w:lineRule="auto"/>
        <w:rPr>
          <w:highlight w:val="green"/>
        </w:rPr>
      </w:pPr>
      <w:r w:rsidRPr="0061165C">
        <w:rPr>
          <w:highlight w:val="green"/>
        </w:rPr>
        <w:t>Moet ergens komen:</w:t>
      </w:r>
    </w:p>
    <w:p w14:paraId="4BA98711" w14:textId="77777777" w:rsidR="00AF2200" w:rsidRDefault="00AF2200" w:rsidP="00AF2200">
      <w:pPr>
        <w:spacing w:after="0" w:line="240" w:lineRule="auto"/>
      </w:pPr>
      <w:r w:rsidRPr="0061165C">
        <w:rPr>
          <w:highlight w:val="green"/>
        </w:rPr>
        <w:lastRenderedPageBreak/>
        <w:t>De taken van de erfgoedregistrator kunnen verschillend zijn naargelang de plaats van tewerkstelling, de collecties en de soorten erfgoed.</w:t>
      </w:r>
    </w:p>
    <w:p w14:paraId="057EEC54" w14:textId="48699551" w:rsidR="00106D4C" w:rsidRPr="00106D4C" w:rsidRDefault="00106D4C" w:rsidP="00106D4C">
      <w:pPr>
        <w:numPr>
          <w:ilvl w:val="0"/>
          <w:numId w:val="7"/>
        </w:numPr>
        <w:spacing w:after="0" w:line="240" w:lineRule="auto"/>
        <w:ind w:left="1134"/>
        <w:contextualSpacing/>
        <w:rPr>
          <w:highlight w:val="green"/>
        </w:rPr>
      </w:pPr>
      <w:r w:rsidRPr="00106D4C">
        <w:rPr>
          <w:highlight w:val="green"/>
        </w:rPr>
        <w:t xml:space="preserve">Het beroep gebeurt in samenwerking met uiteenlopende (groepen) personen die betrokken zijn bij </w:t>
      </w:r>
      <w:del w:id="26" w:author="De Knijf, Soetkin" w:date="2020-01-31T09:37:00Z">
        <w:r w:rsidRPr="00106D4C" w:rsidDel="00991972">
          <w:rPr>
            <w:highlight w:val="green"/>
          </w:rPr>
          <w:delText>beheer en behandeling</w:delText>
        </w:r>
      </w:del>
      <w:ins w:id="27" w:author="De Knijf, Soetkin" w:date="2020-01-31T09:37:00Z">
        <w:r w:rsidR="00991972">
          <w:rPr>
            <w:highlight w:val="green"/>
          </w:rPr>
          <w:t>erfgoedzorg en beheer</w:t>
        </w:r>
      </w:ins>
      <w:r w:rsidRPr="00106D4C">
        <w:rPr>
          <w:highlight w:val="green"/>
        </w:rPr>
        <w:t xml:space="preserve"> (collectiebeheer, preservering, conservatie en restauratie, collectieregistratie, veiligheid en andere)</w:t>
      </w:r>
      <w:r w:rsidRPr="00106D4C">
        <w:t xml:space="preserve"> </w:t>
      </w:r>
      <w:r w:rsidRPr="00106D4C">
        <w:rPr>
          <w:highlight w:val="green"/>
        </w:rPr>
        <w:t>binnen en buiten de organisatie</w:t>
      </w:r>
    </w:p>
    <w:p w14:paraId="713CFB80"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werk vindt in verschillende omgevingen plaats (bvb. een depot, een museum, een tentoonstellingsruimte, een archief, een erfgoedbibliotheek, een kunstenaarsatelier, restauratieatelier, een monument, een archeologische site, landschappelijke site, particuliere ruimte…)</w:t>
      </w:r>
    </w:p>
    <w:p w14:paraId="4B89450D" w14:textId="423F4469" w:rsidR="00106D4C" w:rsidRPr="00106D4C" w:rsidRDefault="00106D4C" w:rsidP="00106D4C">
      <w:pPr>
        <w:numPr>
          <w:ilvl w:val="0"/>
          <w:numId w:val="7"/>
        </w:numPr>
        <w:spacing w:after="0" w:line="240" w:lineRule="auto"/>
        <w:ind w:left="1134"/>
        <w:contextualSpacing/>
        <w:rPr>
          <w:highlight w:val="green"/>
        </w:rPr>
      </w:pPr>
      <w:r w:rsidRPr="00106D4C">
        <w:rPr>
          <w:highlight w:val="green"/>
        </w:rPr>
        <w:t xml:space="preserve">Het beroep wordt uitgeoefend in een </w:t>
      </w:r>
      <w:del w:id="28" w:author="De Knijf, Soetkin" w:date="2020-01-31T09:38:00Z">
        <w:r w:rsidRPr="00106D4C" w:rsidDel="000A5B93">
          <w:rPr>
            <w:highlight w:val="green"/>
          </w:rPr>
          <w:delText xml:space="preserve">erfgoedinstelling </w:delText>
        </w:r>
      </w:del>
      <w:ins w:id="29" w:author="De Knijf, Soetkin" w:date="2020-01-31T09:38:00Z">
        <w:r w:rsidR="000A5B93">
          <w:rPr>
            <w:highlight w:val="green"/>
          </w:rPr>
          <w:t>erfgoedorganisatie</w:t>
        </w:r>
        <w:r w:rsidR="000A5B93" w:rsidRPr="00106D4C">
          <w:rPr>
            <w:highlight w:val="green"/>
          </w:rPr>
          <w:t xml:space="preserve"> </w:t>
        </w:r>
      </w:ins>
      <w:r w:rsidRPr="00106D4C">
        <w:rPr>
          <w:highlight w:val="green"/>
        </w:rPr>
        <w:t>of in een administratie</w:t>
      </w:r>
    </w:p>
    <w:p w14:paraId="6C2ADEC2" w14:textId="1E6BE0C5" w:rsidR="00106D4C" w:rsidRPr="00106D4C" w:rsidRDefault="00106D4C" w:rsidP="00106D4C">
      <w:pPr>
        <w:numPr>
          <w:ilvl w:val="0"/>
          <w:numId w:val="7"/>
        </w:numPr>
        <w:spacing w:after="0" w:line="240" w:lineRule="auto"/>
        <w:ind w:left="1134"/>
        <w:contextualSpacing/>
        <w:rPr>
          <w:highlight w:val="green"/>
        </w:rPr>
      </w:pPr>
      <w:commentRangeStart w:id="30"/>
      <w:r w:rsidRPr="00106D4C">
        <w:rPr>
          <w:highlight w:val="green"/>
        </w:rPr>
        <w:t xml:space="preserve">Het beroep wordt uitgeoefend binnen de context van de </w:t>
      </w:r>
      <w:del w:id="31" w:author="De Knijf, Soetkin" w:date="2020-01-31T09:38:00Z">
        <w:r w:rsidRPr="00106D4C" w:rsidDel="00F44DA2">
          <w:rPr>
            <w:highlight w:val="green"/>
          </w:rPr>
          <w:delText>erfgoedinstelling die de doelstelling en het werkingskader bepaalt</w:delText>
        </w:r>
        <w:commentRangeEnd w:id="30"/>
        <w:r w:rsidRPr="00106D4C" w:rsidDel="00F44DA2">
          <w:rPr>
            <w:highlight w:val="green"/>
            <w:lang w:val="en-US"/>
          </w:rPr>
          <w:commentReference w:id="30"/>
        </w:r>
      </w:del>
      <w:ins w:id="32" w:author="De Knijf, Soetkin" w:date="2020-01-31T09:38:00Z">
        <w:r w:rsidR="00F44DA2">
          <w:rPr>
            <w:highlight w:val="green"/>
          </w:rPr>
          <w:t>erfgoedorganisatie met bijhorende doelstellingen en werkingskader</w:t>
        </w:r>
      </w:ins>
    </w:p>
    <w:p w14:paraId="43B0ACEA"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beroep wordt uitgevoerd binnen de context van wisselende werkdruk die kan wijzigen volgens uur van de dag, dag van de week, periode van het jaar</w:t>
      </w:r>
    </w:p>
    <w:p w14:paraId="6BE67156" w14:textId="71E7F530"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beroepsuitoefenaar moet kunnen omgaan met een grote verscheidenheid aan materialen</w:t>
      </w:r>
      <w:ins w:id="33" w:author="De Knijf, Soetkin" w:date="2020-01-31T09:39:00Z">
        <w:r w:rsidR="00364F42">
          <w:rPr>
            <w:highlight w:val="green"/>
          </w:rPr>
          <w:t xml:space="preserve"> en mensen</w:t>
        </w:r>
      </w:ins>
    </w:p>
    <w:p w14:paraId="0296D267"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 xml:space="preserve">Het beroep vereist flexibiliteit door de diversiteit van de collecties </w:t>
      </w:r>
    </w:p>
    <w:p w14:paraId="6F126B18"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beroepsbeoefenaar moet open staan voor nieuwe technologische ontwikkelingen (sociale media, tablets, e-readers, e-publicaties,…)</w:t>
      </w:r>
    </w:p>
    <w:p w14:paraId="30A361F8"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beroepsoefenaar moet zowel werken in contact met collega’s als met externen</w:t>
      </w:r>
    </w:p>
    <w:p w14:paraId="06F24761"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beroep wordt uitgeoefend in samenspraak en onder de leiding van de verantwoordelijke</w:t>
      </w:r>
    </w:p>
    <w:p w14:paraId="17A91760" w14:textId="208282A9" w:rsidR="00106D4C" w:rsidRDefault="00106D4C" w:rsidP="00106D4C">
      <w:pPr>
        <w:numPr>
          <w:ilvl w:val="0"/>
          <w:numId w:val="7"/>
        </w:numPr>
        <w:spacing w:after="0" w:line="240" w:lineRule="auto"/>
        <w:ind w:left="1134"/>
        <w:contextualSpacing/>
        <w:rPr>
          <w:highlight w:val="green"/>
        </w:rPr>
      </w:pPr>
      <w:r w:rsidRPr="00106D4C">
        <w:rPr>
          <w:highlight w:val="green"/>
        </w:rPr>
        <w:t>De beroepsbeoefenaar moet een breed netwerk aan relevante partners uit cultuur, welzijn, onderwijs en onderzoek binnen en buiten de eigen organisatie uitbouwen en in stand houden</w:t>
      </w:r>
    </w:p>
    <w:p w14:paraId="49DB4B5C" w14:textId="5E7F4B4F" w:rsidR="00FD29D9" w:rsidRPr="00106D4C" w:rsidRDefault="00FD29D9" w:rsidP="00106D4C">
      <w:pPr>
        <w:numPr>
          <w:ilvl w:val="0"/>
          <w:numId w:val="7"/>
        </w:numPr>
        <w:spacing w:after="0" w:line="240" w:lineRule="auto"/>
        <w:ind w:left="1134"/>
        <w:contextualSpacing/>
        <w:rPr>
          <w:highlight w:val="green"/>
        </w:rPr>
      </w:pPr>
      <w:r>
        <w:rPr>
          <w:highlight w:val="green"/>
        </w:rPr>
        <w:t>Beroepsinvulling hangt af van grootte van de instelling</w:t>
      </w:r>
    </w:p>
    <w:p w14:paraId="5F121656" w14:textId="77777777" w:rsidR="00AF2200" w:rsidRDefault="00AF2200" w:rsidP="003C2D45">
      <w:pPr>
        <w:pStyle w:val="Titel3"/>
      </w:pPr>
    </w:p>
    <w:p w14:paraId="6610F106" w14:textId="77777777" w:rsidR="001C1345" w:rsidRDefault="001C1345" w:rsidP="001C1345">
      <w:pPr>
        <w:pStyle w:val="DescriptorTitel"/>
        <w:ind w:left="284"/>
      </w:pPr>
    </w:p>
    <w:p w14:paraId="6610F107" w14:textId="77777777" w:rsidR="008E6A29" w:rsidRDefault="008E6A29" w:rsidP="003C2D45">
      <w:pPr>
        <w:pStyle w:val="Titel3"/>
      </w:pPr>
      <w:r w:rsidRPr="008E6A29">
        <w:t>Handelingscontext</w:t>
      </w:r>
    </w:p>
    <w:p w14:paraId="6610F108" w14:textId="37CEBEA6" w:rsidR="001C1345" w:rsidRDefault="00B76362" w:rsidP="00B76362">
      <w:pPr>
        <w:pStyle w:val="DescriptorTitel"/>
        <w:rPr>
          <w:rFonts w:eastAsia="Times New Roman"/>
          <w:u w:val="none"/>
        </w:rPr>
      </w:pPr>
      <w:r w:rsidRPr="00B76362">
        <w:rPr>
          <w:rFonts w:eastAsia="Times New Roman"/>
          <w:u w:val="none"/>
        </w:rPr>
        <w:t>Werkt gestructureerd</w:t>
      </w:r>
    </w:p>
    <w:p w14:paraId="6DBE8BF8"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werk impliceert langdurig rechtstaan, rondlopen en eventueel de hantering van lasten</w:t>
      </w:r>
    </w:p>
    <w:p w14:paraId="420CA57A"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beroep vereist het methodisch en nauwkeurig handelen</w:t>
      </w:r>
    </w:p>
    <w:p w14:paraId="7A3500E0"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beroep vereist kwaliteitsvol omgaan met erfgoed en kwetsbare materialen</w:t>
      </w:r>
    </w:p>
    <w:p w14:paraId="5E6F7D1F"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beroepsbeoefenaar gaat om met producten die onderhevig zijn aan omgevingsfactoren/degradatie</w:t>
      </w:r>
    </w:p>
    <w:p w14:paraId="761FEFE4"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beroepsbeoefenaar gaat om met mogelijk toxische producten</w:t>
      </w:r>
    </w:p>
    <w:p w14:paraId="4242F1AB"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beroepsbeoefenaar moet kunnen  omgaan met personen die betrokken zijn bij beheer en behandeling</w:t>
      </w:r>
    </w:p>
    <w:p w14:paraId="1D3E0012"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beroep vereist soms repetitieve handelingen</w:t>
      </w:r>
    </w:p>
    <w:p w14:paraId="6E9568EF"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beroepsoefenaar gaat op verantwoorde wijze om met verschillende apparatuur, materialen en software</w:t>
      </w:r>
    </w:p>
    <w:p w14:paraId="74E79414"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beroep vereist aandacht en nauwkeurigheid in het kader van de registratie van de collectie</w:t>
      </w:r>
    </w:p>
    <w:p w14:paraId="7328BBD3"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beroepsbeoefenaar moet de nodige leergierigheid aan de dag leggen om zijn persoonlijke ontwikkeling en deskundigheid op te bouwen binnen de erfgoedsector</w:t>
      </w:r>
    </w:p>
    <w:p w14:paraId="7CBA7187"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beroep vereist nauwkeurigheid bij de uitvoer van administratieve taken</w:t>
      </w:r>
    </w:p>
    <w:p w14:paraId="17A24D31"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lastRenderedPageBreak/>
        <w:t>De beroepsbeoefenaar beheert zowel analoge als digitale informatie</w:t>
      </w:r>
    </w:p>
    <w:p w14:paraId="48782219"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beroep vereist een voeling met het doelpubliek in het kader van informatiebeheer- en ontsluiting</w:t>
      </w:r>
    </w:p>
    <w:p w14:paraId="1174B13C" w14:textId="77777777" w:rsidR="00106D4C" w:rsidRPr="00B76362" w:rsidRDefault="00106D4C" w:rsidP="00B76362">
      <w:pPr>
        <w:pStyle w:val="DescriptorTitel"/>
        <w:rPr>
          <w:u w:val="none"/>
        </w:rPr>
      </w:pPr>
    </w:p>
    <w:p w14:paraId="6610F109" w14:textId="77777777" w:rsidR="008E6A29" w:rsidRDefault="008E6A29" w:rsidP="003C2D45">
      <w:pPr>
        <w:pStyle w:val="Titel3"/>
      </w:pPr>
      <w:r>
        <w:t>Autonomie</w:t>
      </w:r>
    </w:p>
    <w:p w14:paraId="4D425DD8" w14:textId="77777777" w:rsidR="00106D4C" w:rsidRPr="00106D4C" w:rsidRDefault="00106D4C" w:rsidP="00106D4C">
      <w:pPr>
        <w:spacing w:after="0" w:line="240" w:lineRule="auto"/>
        <w:ind w:left="284"/>
        <w:rPr>
          <w:highlight w:val="green"/>
        </w:rPr>
      </w:pPr>
      <w:r w:rsidRPr="00106D4C">
        <w:rPr>
          <w:highlight w:val="green"/>
        </w:rPr>
        <w:t>Is zelfstandig in</w:t>
      </w:r>
    </w:p>
    <w:p w14:paraId="0616FA0B"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uitvoeren van zijn toegewezen taken</w:t>
      </w:r>
    </w:p>
    <w:p w14:paraId="3A8331EB"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plannen en organiseren van zijn eigen werkzaamheden</w:t>
      </w:r>
    </w:p>
    <w:p w14:paraId="561EC781" w14:textId="77777777" w:rsidR="00106D4C" w:rsidRPr="00106D4C" w:rsidRDefault="00106D4C" w:rsidP="00106D4C">
      <w:pPr>
        <w:numPr>
          <w:ilvl w:val="0"/>
          <w:numId w:val="7"/>
        </w:numPr>
        <w:spacing w:after="0" w:line="240" w:lineRule="auto"/>
        <w:ind w:left="1134"/>
        <w:contextualSpacing/>
        <w:rPr>
          <w:highlight w:val="green"/>
        </w:rPr>
      </w:pPr>
      <w:commentRangeStart w:id="34"/>
      <w:commentRangeStart w:id="35"/>
      <w:commentRangeStart w:id="36"/>
      <w:r w:rsidRPr="00106D4C">
        <w:rPr>
          <w:highlight w:val="green"/>
        </w:rPr>
        <w:t>Het omgaan met de collectie</w:t>
      </w:r>
      <w:commentRangeEnd w:id="34"/>
      <w:r w:rsidRPr="00106D4C">
        <w:rPr>
          <w:highlight w:val="green"/>
        </w:rPr>
        <w:commentReference w:id="34"/>
      </w:r>
      <w:commentRangeEnd w:id="35"/>
      <w:r w:rsidRPr="00106D4C">
        <w:rPr>
          <w:highlight w:val="green"/>
        </w:rPr>
        <w:commentReference w:id="35"/>
      </w:r>
      <w:commentRangeEnd w:id="36"/>
      <w:r w:rsidRPr="00106D4C">
        <w:rPr>
          <w:highlight w:val="green"/>
        </w:rPr>
        <w:commentReference w:id="36"/>
      </w:r>
      <w:r w:rsidRPr="00106D4C">
        <w:rPr>
          <w:highlight w:val="green"/>
        </w:rPr>
        <w:t>s</w:t>
      </w:r>
    </w:p>
    <w:p w14:paraId="75D89679"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meewerken aan activiteiten</w:t>
      </w:r>
    </w:p>
    <w:p w14:paraId="11118E68"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mee zorg dragen voor de ruimte, de infrastructuur en de materialen</w:t>
      </w:r>
    </w:p>
    <w:p w14:paraId="6990D55D"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mee zorg dragen voor de dagelijkse werking van de erfgoedinstelling</w:t>
      </w:r>
    </w:p>
    <w:p w14:paraId="745649B7"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opbouwen en onderhouden van een relevant netwerk</w:t>
      </w:r>
    </w:p>
    <w:p w14:paraId="2D56F821"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optimaliseren van de toegankelijkheid van de informatie</w:t>
      </w:r>
    </w:p>
    <w:p w14:paraId="7C79CD32"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begeleiden van vrijwilligers</w:t>
      </w:r>
    </w:p>
    <w:p w14:paraId="67C1F4BE"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organiseren van de interne kwaliteitszorg volgens het uitgestippelde beleid van de conservator</w:t>
      </w:r>
    </w:p>
    <w:p w14:paraId="16D70759" w14:textId="77777777" w:rsidR="00106D4C" w:rsidRPr="00106D4C" w:rsidRDefault="00106D4C" w:rsidP="00106D4C">
      <w:pPr>
        <w:spacing w:after="0" w:line="240" w:lineRule="auto"/>
        <w:rPr>
          <w:highlight w:val="green"/>
        </w:rPr>
      </w:pPr>
    </w:p>
    <w:p w14:paraId="5241B181" w14:textId="77777777" w:rsidR="00106D4C" w:rsidRPr="00106D4C" w:rsidRDefault="00106D4C" w:rsidP="00106D4C">
      <w:pPr>
        <w:spacing w:after="0" w:line="240" w:lineRule="auto"/>
        <w:ind w:left="284"/>
        <w:rPr>
          <w:highlight w:val="green"/>
        </w:rPr>
      </w:pPr>
      <w:r w:rsidRPr="00106D4C">
        <w:rPr>
          <w:highlight w:val="green"/>
        </w:rPr>
        <w:t>Is gebonden aan</w:t>
      </w:r>
    </w:p>
    <w:p w14:paraId="3D438957"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deontologische code(s) en relevante wetgeving</w:t>
      </w:r>
    </w:p>
    <w:p w14:paraId="62F8A286"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richtlijnen van de verantwoordelijke expert</w:t>
      </w:r>
    </w:p>
    <w:p w14:paraId="777FD94D"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collectieplan van de beheerder</w:t>
      </w:r>
    </w:p>
    <w:p w14:paraId="7EC04B04"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Het beleid van de erfgoedinstelling</w:t>
      </w:r>
    </w:p>
    <w:p w14:paraId="320AD5F6"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opdrachten en taakverdeling zoals bepaald door de conservator in functie van de missie en de doelstellingen van de erfgoedorganisatie</w:t>
      </w:r>
    </w:p>
    <w:p w14:paraId="64BEFB6F"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missie en de doelstellingen van de (overkoepelende) organisatie</w:t>
      </w:r>
    </w:p>
    <w:p w14:paraId="0DC0AC97"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relevante internationale standaarden</w:t>
      </w:r>
    </w:p>
    <w:p w14:paraId="33A9D979" w14:textId="77777777" w:rsidR="00106D4C" w:rsidRPr="00106D4C" w:rsidRDefault="00106D4C" w:rsidP="00106D4C">
      <w:pPr>
        <w:spacing w:after="0" w:line="240" w:lineRule="auto"/>
        <w:rPr>
          <w:highlight w:val="green"/>
        </w:rPr>
      </w:pPr>
    </w:p>
    <w:p w14:paraId="1608CEC7" w14:textId="77777777" w:rsidR="00106D4C" w:rsidRPr="00106D4C" w:rsidRDefault="00106D4C" w:rsidP="00106D4C">
      <w:pPr>
        <w:spacing w:after="0" w:line="240" w:lineRule="auto"/>
        <w:ind w:left="284"/>
        <w:rPr>
          <w:highlight w:val="green"/>
        </w:rPr>
      </w:pPr>
      <w:r w:rsidRPr="00106D4C">
        <w:rPr>
          <w:highlight w:val="green"/>
        </w:rPr>
        <w:t>Doet beroep op</w:t>
      </w:r>
    </w:p>
    <w:p w14:paraId="6AF15745"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verantwoordelijke expert</w:t>
      </w:r>
      <w:r w:rsidRPr="00106D4C">
        <w:t xml:space="preserve"> </w:t>
      </w:r>
      <w:r w:rsidRPr="00106D4C">
        <w:rPr>
          <w:highlight w:val="green"/>
        </w:rPr>
        <w:t>voor afstemming, ondersteuning en tussentijds advies</w:t>
      </w:r>
    </w:p>
    <w:p w14:paraId="47ADEDFF"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conservator</w:t>
      </w:r>
    </w:p>
    <w:p w14:paraId="76903A42"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informatici</w:t>
      </w:r>
    </w:p>
    <w:p w14:paraId="1617E207"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behouds/depotmedewerker</w:t>
      </w:r>
    </w:p>
    <w:p w14:paraId="2D46D753" w14:textId="77777777" w:rsidR="00106D4C" w:rsidRPr="00106D4C" w:rsidRDefault="00106D4C" w:rsidP="00106D4C">
      <w:pPr>
        <w:numPr>
          <w:ilvl w:val="0"/>
          <w:numId w:val="7"/>
        </w:numPr>
        <w:spacing w:after="0" w:line="240" w:lineRule="auto"/>
        <w:ind w:left="1134"/>
        <w:contextualSpacing/>
        <w:rPr>
          <w:highlight w:val="green"/>
        </w:rPr>
      </w:pPr>
      <w:r w:rsidRPr="00106D4C">
        <w:rPr>
          <w:highlight w:val="green"/>
        </w:rPr>
        <w:t>de educatief medewerker</w:t>
      </w:r>
    </w:p>
    <w:p w14:paraId="6610F10A" w14:textId="77777777" w:rsidR="001C1345" w:rsidRDefault="001C1345" w:rsidP="001C1345">
      <w:pPr>
        <w:pStyle w:val="DescriptorTitel"/>
        <w:ind w:left="284"/>
      </w:pPr>
    </w:p>
    <w:p w14:paraId="6610F10B" w14:textId="77777777" w:rsidR="008E6A29" w:rsidRDefault="008E6A29" w:rsidP="003C2D45">
      <w:pPr>
        <w:pStyle w:val="Titel3"/>
      </w:pPr>
      <w:r>
        <w:t>Verantwoordelijkheid</w:t>
      </w:r>
    </w:p>
    <w:p w14:paraId="6610F10C" w14:textId="77777777" w:rsidR="001C1345" w:rsidRDefault="001C1345" w:rsidP="001C1345">
      <w:pPr>
        <w:pStyle w:val="DescriptorTitel"/>
        <w:ind w:left="284"/>
      </w:pPr>
    </w:p>
    <w:p w14:paraId="6610F10D" w14:textId="77777777" w:rsidR="001C1345" w:rsidRDefault="001C1345" w:rsidP="001C1345">
      <w:pPr>
        <w:pStyle w:val="Voetnoot"/>
      </w:pPr>
    </w:p>
    <w:p w14:paraId="6610F10E" w14:textId="77777777" w:rsidR="008E6A29" w:rsidRDefault="0087018C" w:rsidP="00734F4B">
      <w:pPr>
        <w:pStyle w:val="Titel22"/>
        <w:spacing w:after="0"/>
      </w:pPr>
      <w:r>
        <w:t>A</w:t>
      </w:r>
      <w:r w:rsidR="008E6A29">
        <w:t>ttesten</w:t>
      </w:r>
    </w:p>
    <w:p w14:paraId="6610F10F" w14:textId="77777777" w:rsidR="00734F4B" w:rsidRPr="00734F4B" w:rsidRDefault="00734F4B" w:rsidP="006910EC">
      <w:pPr>
        <w:pStyle w:val="Titel3"/>
        <w:rPr>
          <w:b w:val="0"/>
          <w:color w:val="auto"/>
          <w:sz w:val="22"/>
        </w:rPr>
      </w:pPr>
    </w:p>
    <w:p w14:paraId="6610F110" w14:textId="77777777" w:rsidR="007924C2" w:rsidRPr="006910EC" w:rsidRDefault="002F244E" w:rsidP="006910EC">
      <w:pPr>
        <w:pStyle w:val="Titel3"/>
        <w:rPr>
          <w:b w:val="0"/>
          <w:sz w:val="22"/>
        </w:rPr>
      </w:pPr>
      <w:r>
        <w:t>Wettelijke attesten</w:t>
      </w:r>
    </w:p>
    <w:p w14:paraId="6610F111" w14:textId="77777777" w:rsidR="002F244E" w:rsidRDefault="002F244E" w:rsidP="00161E9B">
      <w:pPr>
        <w:spacing w:after="0" w:line="240" w:lineRule="auto"/>
      </w:pPr>
    </w:p>
    <w:p w14:paraId="6610F112" w14:textId="77777777" w:rsidR="002F244E" w:rsidRDefault="002F244E" w:rsidP="00C67B4B">
      <w:pPr>
        <w:pStyle w:val="Titel3"/>
      </w:pPr>
      <w:r>
        <w:t>Vereiste attesten</w:t>
      </w:r>
    </w:p>
    <w:p w14:paraId="6610F113" w14:textId="77777777" w:rsidR="002F244E" w:rsidRDefault="002F244E" w:rsidP="00161E9B">
      <w:pPr>
        <w:spacing w:after="0" w:line="240" w:lineRule="auto"/>
      </w:pPr>
    </w:p>
    <w:p w14:paraId="6610F114" w14:textId="77777777" w:rsidR="002F244E" w:rsidRDefault="002F244E" w:rsidP="006072AA">
      <w:pPr>
        <w:pStyle w:val="Titel3"/>
      </w:pPr>
      <w:r>
        <w:t>Instapvoorwaarden</w:t>
      </w:r>
    </w:p>
    <w:p w14:paraId="6610F115" w14:textId="77777777" w:rsidR="00F557B5" w:rsidRPr="00EB5DEB" w:rsidRDefault="00F557B5" w:rsidP="00161E9B">
      <w:pPr>
        <w:spacing w:after="0" w:line="240" w:lineRule="auto"/>
      </w:pPr>
    </w:p>
    <w:p w14:paraId="6610F116" w14:textId="337AA45F" w:rsidR="002F244E" w:rsidRDefault="002F244E" w:rsidP="00161E9B">
      <w:pPr>
        <w:spacing w:after="0" w:line="240" w:lineRule="auto"/>
      </w:pPr>
    </w:p>
    <w:p w14:paraId="03009A2C" w14:textId="49272C4D" w:rsidR="00C96CBF" w:rsidRDefault="00C96CBF" w:rsidP="00161E9B">
      <w:pPr>
        <w:spacing w:after="0" w:line="240" w:lineRule="auto"/>
      </w:pPr>
    </w:p>
    <w:p w14:paraId="7EDB6727" w14:textId="42114A90" w:rsidR="00C96CBF" w:rsidRDefault="00C96CBF" w:rsidP="00161E9B">
      <w:pPr>
        <w:spacing w:after="0" w:line="240" w:lineRule="auto"/>
      </w:pPr>
    </w:p>
    <w:p w14:paraId="2C6658D8" w14:textId="6D6B2AD6" w:rsidR="00C96CBF" w:rsidRDefault="00C96CBF" w:rsidP="00161E9B">
      <w:pPr>
        <w:spacing w:after="0" w:line="240" w:lineRule="auto"/>
      </w:pPr>
    </w:p>
    <w:p w14:paraId="435741D0" w14:textId="05849BF6" w:rsidR="00C96CBF" w:rsidRDefault="00C96CBF" w:rsidP="00161E9B">
      <w:pPr>
        <w:spacing w:after="0" w:line="240" w:lineRule="auto"/>
      </w:pPr>
    </w:p>
    <w:p w14:paraId="4B5FE636" w14:textId="390F8826" w:rsidR="00C96CBF" w:rsidRDefault="00C96CBF" w:rsidP="00161E9B">
      <w:pPr>
        <w:spacing w:after="0" w:line="240" w:lineRule="auto"/>
      </w:pPr>
    </w:p>
    <w:p w14:paraId="23E6EE2D" w14:textId="6D4BFC0D" w:rsidR="00C96CBF" w:rsidRDefault="00C96CBF" w:rsidP="00161E9B">
      <w:pPr>
        <w:spacing w:after="0" w:line="240" w:lineRule="auto"/>
      </w:pPr>
    </w:p>
    <w:p w14:paraId="17117869" w14:textId="14450706" w:rsidR="00C96CBF" w:rsidRDefault="00C96CBF" w:rsidP="00161E9B">
      <w:pPr>
        <w:spacing w:after="0" w:line="240" w:lineRule="auto"/>
      </w:pPr>
    </w:p>
    <w:p w14:paraId="372B3178" w14:textId="77777777" w:rsidR="00C96CBF" w:rsidRDefault="00C96CBF" w:rsidP="00161E9B">
      <w:pPr>
        <w:spacing w:after="0" w:line="240" w:lineRule="auto"/>
      </w:pPr>
    </w:p>
    <w:p w14:paraId="6610F117" w14:textId="77777777" w:rsidR="003C2D45" w:rsidRDefault="003C2D45" w:rsidP="001A65AC">
      <w:pPr>
        <w:pStyle w:val="Titel1"/>
        <w:numPr>
          <w:ilvl w:val="0"/>
          <w:numId w:val="12"/>
        </w:numPr>
        <w:ind w:left="862" w:hanging="862"/>
      </w:pPr>
      <w:r w:rsidRPr="003C2D45">
        <w:t>Arbeidsmarktrelevantie / maatschappelijke relevantie</w:t>
      </w:r>
    </w:p>
    <w:p w14:paraId="6610F118" w14:textId="77777777" w:rsidR="002E0C8F" w:rsidRPr="00675539" w:rsidRDefault="002E0C8F" w:rsidP="002E0C8F">
      <w:pPr>
        <w:spacing w:after="0" w:line="240" w:lineRule="auto"/>
      </w:pPr>
    </w:p>
    <w:p w14:paraId="6610F119" w14:textId="77777777" w:rsidR="0037460A" w:rsidRDefault="00BA58BE" w:rsidP="003C20A8">
      <w:pPr>
        <w:pStyle w:val="Titel22"/>
      </w:pPr>
      <w:r w:rsidRPr="003C20A8">
        <w:t>Arbeidsmarktrelevantie</w:t>
      </w:r>
    </w:p>
    <w:p w14:paraId="6610F11A" w14:textId="77777777" w:rsidR="0037460A" w:rsidRDefault="0037460A" w:rsidP="00BA58BE">
      <w:pPr>
        <w:pStyle w:val="Titel3"/>
      </w:pPr>
      <w:r>
        <w:t>Tewerkstelling</w:t>
      </w:r>
    </w:p>
    <w:p w14:paraId="2ADCA14C" w14:textId="77777777" w:rsidR="00106D4C" w:rsidRPr="00106D4C" w:rsidRDefault="00106D4C" w:rsidP="00106D4C">
      <w:pPr>
        <w:spacing w:after="0" w:line="240" w:lineRule="auto"/>
      </w:pPr>
      <w:r w:rsidRPr="00106D4C">
        <w:rPr>
          <w:highlight w:val="green"/>
        </w:rPr>
        <w:t>Uit de cijfers van de erfgoedkaart in Vlaanderen leiden we af dat er in Vlaanderen 513 musea zijn en 248 privaatrechterlijke en publiekrechterlijke archiefinstellingen. Daarnaast zijn er 160 erfgoedbibliotheken.</w:t>
      </w:r>
      <w:r w:rsidRPr="00106D4C">
        <w:rPr>
          <w:highlight w:val="green"/>
        </w:rPr>
        <w:br/>
        <w:t>Er waren eind 2017 in Vlaanderen 11.239 beschermde monumenten en de inventaris bouwkundig erfgoed in Vlaanderen bevatte 88.473 relicten en 590 gehelen.</w:t>
      </w:r>
      <w:r w:rsidRPr="00106D4C">
        <w:rPr>
          <w:highlight w:val="green"/>
        </w:rPr>
        <w:br/>
      </w:r>
      <w:r w:rsidRPr="00106D4C">
        <w:rPr>
          <w:highlight w:val="green"/>
        </w:rPr>
        <w:br/>
        <w:t>Er zijn grote aantallen personen betrokken in de cultureel erfgoedsector maar de meesten zijn zo niet expliciet geregistreerd.</w:t>
      </w:r>
      <w:r w:rsidRPr="00106D4C">
        <w:br/>
      </w:r>
    </w:p>
    <w:p w14:paraId="6D24AF5B" w14:textId="77777777" w:rsidR="00106D4C" w:rsidRPr="00106D4C" w:rsidRDefault="00106D4C" w:rsidP="00106D4C">
      <w:pPr>
        <w:spacing w:after="0" w:line="240" w:lineRule="auto"/>
        <w:rPr>
          <w:highlight w:val="green"/>
        </w:rPr>
      </w:pPr>
      <w:r w:rsidRPr="00106D4C">
        <w:rPr>
          <w:highlight w:val="green"/>
        </w:rPr>
        <w:t>Soorten bedrijf/organisatie:</w:t>
      </w:r>
    </w:p>
    <w:p w14:paraId="33683297" w14:textId="77777777" w:rsidR="00106D4C" w:rsidRPr="00106D4C" w:rsidRDefault="00106D4C" w:rsidP="00106D4C">
      <w:pPr>
        <w:numPr>
          <w:ilvl w:val="0"/>
          <w:numId w:val="7"/>
        </w:numPr>
        <w:spacing w:after="0" w:line="240" w:lineRule="auto"/>
        <w:contextualSpacing/>
        <w:rPr>
          <w:highlight w:val="green"/>
        </w:rPr>
      </w:pPr>
      <w:r w:rsidRPr="00106D4C">
        <w:rPr>
          <w:highlight w:val="green"/>
        </w:rPr>
        <w:t>Organisatie voor cultuur of erfgoed</w:t>
      </w:r>
    </w:p>
    <w:p w14:paraId="3F69A080" w14:textId="77777777" w:rsidR="00106D4C" w:rsidRPr="00106D4C" w:rsidRDefault="00106D4C" w:rsidP="00106D4C">
      <w:pPr>
        <w:numPr>
          <w:ilvl w:val="0"/>
          <w:numId w:val="7"/>
        </w:numPr>
        <w:spacing w:after="0" w:line="240" w:lineRule="auto"/>
        <w:contextualSpacing/>
        <w:rPr>
          <w:highlight w:val="green"/>
        </w:rPr>
      </w:pPr>
      <w:r w:rsidRPr="00106D4C">
        <w:rPr>
          <w:highlight w:val="green"/>
        </w:rPr>
        <w:t>Onderzoeksinstelling</w:t>
      </w:r>
    </w:p>
    <w:p w14:paraId="523F1994" w14:textId="77777777" w:rsidR="00106D4C" w:rsidRPr="00106D4C" w:rsidRDefault="00106D4C" w:rsidP="00106D4C">
      <w:pPr>
        <w:numPr>
          <w:ilvl w:val="0"/>
          <w:numId w:val="7"/>
        </w:numPr>
        <w:spacing w:after="0" w:line="240" w:lineRule="auto"/>
        <w:contextualSpacing/>
        <w:rPr>
          <w:highlight w:val="green"/>
        </w:rPr>
      </w:pPr>
      <w:r w:rsidRPr="00106D4C">
        <w:rPr>
          <w:highlight w:val="green"/>
        </w:rPr>
        <w:t>Lokaal of regionaal bestuur</w:t>
      </w:r>
    </w:p>
    <w:p w14:paraId="59C51CC1" w14:textId="77777777" w:rsidR="00106D4C" w:rsidRPr="00106D4C" w:rsidRDefault="00106D4C" w:rsidP="00106D4C">
      <w:pPr>
        <w:numPr>
          <w:ilvl w:val="0"/>
          <w:numId w:val="7"/>
        </w:numPr>
        <w:spacing w:after="0" w:line="240" w:lineRule="auto"/>
        <w:contextualSpacing/>
        <w:rPr>
          <w:highlight w:val="green"/>
        </w:rPr>
      </w:pPr>
      <w:r w:rsidRPr="00106D4C">
        <w:rPr>
          <w:highlight w:val="green"/>
        </w:rPr>
        <w:t xml:space="preserve">Vereniging </w:t>
      </w:r>
    </w:p>
    <w:p w14:paraId="79ECF7B8" w14:textId="77777777" w:rsidR="00106D4C" w:rsidRPr="00106D4C" w:rsidRDefault="00106D4C" w:rsidP="00106D4C">
      <w:pPr>
        <w:numPr>
          <w:ilvl w:val="0"/>
          <w:numId w:val="7"/>
        </w:numPr>
        <w:spacing w:after="0" w:line="240" w:lineRule="auto"/>
        <w:contextualSpacing/>
        <w:rPr>
          <w:highlight w:val="green"/>
        </w:rPr>
      </w:pPr>
      <w:r w:rsidRPr="00106D4C">
        <w:rPr>
          <w:highlight w:val="green"/>
        </w:rPr>
        <w:t>Bedrijf</w:t>
      </w:r>
    </w:p>
    <w:p w14:paraId="6610F11B" w14:textId="77777777" w:rsidR="00BA58BE" w:rsidRDefault="00BA58BE" w:rsidP="00BA58BE">
      <w:pPr>
        <w:spacing w:after="0" w:line="240" w:lineRule="auto"/>
      </w:pPr>
    </w:p>
    <w:p w14:paraId="6610F11C" w14:textId="77777777" w:rsidR="0037460A" w:rsidRPr="004C7438" w:rsidRDefault="0037460A" w:rsidP="0037460A">
      <w:pPr>
        <w:spacing w:after="0" w:line="240" w:lineRule="auto"/>
        <w:rPr>
          <w:szCs w:val="18"/>
        </w:rPr>
      </w:pPr>
    </w:p>
    <w:p w14:paraId="6610F11D" w14:textId="77777777" w:rsidR="00903384" w:rsidRDefault="00903384" w:rsidP="00BA58BE">
      <w:pPr>
        <w:pStyle w:val="Titel3"/>
      </w:pPr>
      <w:r>
        <w:t>Vacatures</w:t>
      </w:r>
    </w:p>
    <w:p w14:paraId="127C850C" w14:textId="77777777" w:rsidR="00106D4C" w:rsidRPr="00106D4C" w:rsidRDefault="00106D4C" w:rsidP="00106D4C">
      <w:pPr>
        <w:numPr>
          <w:ilvl w:val="1"/>
          <w:numId w:val="24"/>
        </w:numPr>
        <w:pBdr>
          <w:bottom w:val="single" w:sz="18" w:space="1" w:color="D9D9D9" w:themeColor="background1" w:themeShade="D9"/>
        </w:pBdr>
        <w:shd w:val="clear" w:color="auto" w:fill="F2F2F2" w:themeFill="background1" w:themeFillShade="F2"/>
        <w:tabs>
          <w:tab w:val="left" w:pos="708"/>
        </w:tabs>
        <w:spacing w:after="320" w:line="240" w:lineRule="auto"/>
        <w:ind w:left="431" w:hanging="431"/>
        <w:contextualSpacing/>
        <w:rPr>
          <w:b/>
          <w:caps/>
          <w:color w:val="595959" w:themeColor="text1" w:themeTint="A6"/>
          <w:sz w:val="24"/>
          <w:highlight w:val="green"/>
        </w:rPr>
      </w:pPr>
      <w:r w:rsidRPr="00106D4C">
        <w:rPr>
          <w:b/>
          <w:caps/>
          <w:color w:val="595959" w:themeColor="text1" w:themeTint="A6"/>
          <w:sz w:val="24"/>
          <w:highlight w:val="green"/>
        </w:rPr>
        <w:t>Maatschappelijke en culturele relevantie</w:t>
      </w:r>
    </w:p>
    <w:p w14:paraId="4E08C5F8" w14:textId="77777777" w:rsidR="00106D4C" w:rsidRPr="00106D4C" w:rsidRDefault="00106D4C" w:rsidP="00106D4C">
      <w:pPr>
        <w:spacing w:after="0" w:line="240" w:lineRule="auto"/>
        <w:rPr>
          <w:color w:val="595959" w:themeColor="text1" w:themeTint="A6"/>
          <w:highlight w:val="green"/>
        </w:rPr>
      </w:pPr>
      <w:r w:rsidRPr="00106D4C">
        <w:rPr>
          <w:b/>
          <w:color w:val="595959" w:themeColor="text1" w:themeTint="A6"/>
          <w:sz w:val="26"/>
          <w:highlight w:val="green"/>
        </w:rPr>
        <w:t>Belang vanuit cultureel-historisch perspectief</w:t>
      </w:r>
      <w:r w:rsidRPr="00106D4C">
        <w:rPr>
          <w:b/>
          <w:color w:val="595959" w:themeColor="text1" w:themeTint="A6"/>
          <w:sz w:val="26"/>
          <w:highlight w:val="green"/>
        </w:rPr>
        <w:br/>
      </w:r>
    </w:p>
    <w:p w14:paraId="419FA62B" w14:textId="77777777" w:rsidR="00106D4C" w:rsidRPr="00106D4C" w:rsidRDefault="00106D4C" w:rsidP="00106D4C">
      <w:pPr>
        <w:spacing w:after="0" w:line="240" w:lineRule="auto"/>
        <w:rPr>
          <w:highlight w:val="green"/>
        </w:rPr>
      </w:pPr>
      <w:r w:rsidRPr="00106D4C">
        <w:rPr>
          <w:highlight w:val="green"/>
        </w:rPr>
        <w:t>Erfgoed verbindt verleden, heden en toekomst. We kunnen het definiëren als: “culturele uitingen die gemeenschappelijke betekenissen en waarden krijgen binnen een actueel referentiekader en die worden doorgegeven over generaties heen”. Er bestaan drie hoofdsoorten erfgoed: onroerend erfgoed (bv. monumenten, landschappen en archeologische sites), roerend erfgoed (bv. objecten, documenten) en immaterieel erfgoed (bv. tradities en gebruiken).</w:t>
      </w:r>
      <w:r w:rsidRPr="00106D4C">
        <w:rPr>
          <w:highlight w:val="green"/>
        </w:rPr>
        <w:br/>
      </w:r>
      <w:r w:rsidRPr="00106D4C">
        <w:rPr>
          <w:highlight w:val="green"/>
        </w:rPr>
        <w:br/>
        <w:t>Breed maatschappelijk belang</w:t>
      </w:r>
      <w:r w:rsidRPr="00106D4C">
        <w:rPr>
          <w:highlight w:val="green"/>
        </w:rPr>
        <w:br/>
        <w:t>Erfgoed is een gemeenschappelijk goed voor de samenleving. Het vormt onze geheugens, levert een bijdrage aan onze individuele en collectieve identiteitsvorming, geeft inzichten in maatschappijen en mensen uit het verleden en het heden. Erfgoed is het DNA van de samenleving. Zo zal in conflictsituaties vaak op de eerste plaats het erfgoed geviseerd worden om een gemeenschap te treffen en zal deze alles in het werk stellen om haar kostbare nalatenschap te beschermen.</w:t>
      </w:r>
      <w:r w:rsidRPr="00106D4C">
        <w:rPr>
          <w:highlight w:val="green"/>
        </w:rPr>
        <w:br/>
        <w:t xml:space="preserve">Bovendien is cultureel erfgoed een bron voor andere domeinen zoals toerisme, onderwijs, wetenschap, zorg en ondernemerschap. Ook economische, toeristische, diplomatieke en </w:t>
      </w:r>
      <w:r w:rsidRPr="00106D4C">
        <w:rPr>
          <w:highlight w:val="green"/>
        </w:rPr>
        <w:lastRenderedPageBreak/>
        <w:t>maatschappelijke doelstellingen houden best rekening met een kwaliteitsvolle, evenwichtige en duurzame benadering van cultureel erfgoed en cultureelerfgoedwerking.</w:t>
      </w:r>
      <w:r w:rsidRPr="00106D4C">
        <w:rPr>
          <w:highlight w:val="green"/>
        </w:rPr>
        <w:br/>
        <w:t>De Eurobarometer 2017 geeft aan dat 54% van de Belgen zich persoonlijk betrokken voelt cultureel erfgoed (als bewoner, via het deelnemen aan erfgoedactiviteiten, etc..). 87% van de Belgen vindt erfgoed belangrijk voor België als land. 68% van de Belgen zegt dat ze dicht bij een vorm van cultureel erfgoed wonen.</w:t>
      </w:r>
      <w:r w:rsidRPr="00106D4C">
        <w:rPr>
          <w:highlight w:val="green"/>
        </w:rPr>
        <w:br/>
        <w:t>(Eurobarometer 466 Cultural Heritage Report September -October 2017.</w:t>
      </w:r>
      <w:r w:rsidRPr="00106D4C">
        <w:rPr>
          <w:highlight w:val="green"/>
        </w:rPr>
        <w:br/>
        <w:t>(http://ec.europa.eu/commfrontoffice/publicopinion/index.cfm/ResultDoc/download/Document Ky/80882)</w:t>
      </w:r>
      <w:r w:rsidRPr="00106D4C">
        <w:rPr>
          <w:highlight w:val="green"/>
        </w:rPr>
        <w:br/>
      </w:r>
      <w:r w:rsidRPr="00106D4C">
        <w:rPr>
          <w:highlight w:val="green"/>
        </w:rPr>
        <w:br/>
      </w:r>
      <w:r w:rsidRPr="00106D4C">
        <w:rPr>
          <w:highlight w:val="green"/>
        </w:rPr>
        <w:br/>
        <w:t>Deelname aan erfgoed</w:t>
      </w:r>
      <w:r w:rsidRPr="00106D4C">
        <w:rPr>
          <w:highlight w:val="green"/>
        </w:rPr>
        <w:br/>
        <w:t>Heel wat mensen beleven en bezoeken erfgoed. De Eurobarometer 2017 geeft aan dat 55% van de Belgen in 2017 minstens een keer een monument (bouwkundig, maar ook archeologische site of beschermde tuin) bezocht en 51% een museum of galerij. 71% Belgen zegt dat de aanwezigheid van cultureel erfgoed van invloed kan zijn op hun vakantiebestemming.</w:t>
      </w:r>
      <w:r w:rsidRPr="00106D4C">
        <w:rPr>
          <w:highlight w:val="green"/>
        </w:rPr>
        <w:br/>
        <w:t>De studiedienst van de Vlaamse regering verzamelde cijfers voor cultuurparticipatie in de jaren 2011 en 2016. 54% van de Vlamingen bezocht minstens 1 keer per jaar een bezienswaardig gebouw of monument in 2016. 36% van de Vlamingen bezocht in 2011 een museum, tentoonstelling of galerij in België, in 2016 was dat 44%. 14% deed dat zelfs 3 tot 5 keer of zelfs meer per jaar. De deelname aan historische wandelingen of historische optochten was in 2016 21% en 12%. Dat betekent een lichte stijging ten opzichte van 2011.</w:t>
      </w:r>
      <w:r w:rsidRPr="00106D4C">
        <w:rPr>
          <w:highlight w:val="green"/>
        </w:rPr>
        <w:br/>
        <w:t>Naast deze receptieve erfgoedbeleving bestaat er ook een groot aantal erfgoedverenigingen, waaraan burgers actief participeren. De erfgoedkaart telt momenteel 658 verenigingen, waaronder heemkundige kringen, genealogische verenigingen en verenigingen van traditiedragers. (www.erfgoedkaart.be)</w:t>
      </w:r>
    </w:p>
    <w:p w14:paraId="24B688C1" w14:textId="77777777" w:rsidR="00106D4C" w:rsidRPr="00106D4C" w:rsidRDefault="00106D4C" w:rsidP="00106D4C">
      <w:pPr>
        <w:spacing w:after="0" w:line="240" w:lineRule="auto"/>
        <w:rPr>
          <w:szCs w:val="18"/>
          <w:highlight w:val="green"/>
        </w:rPr>
      </w:pPr>
    </w:p>
    <w:p w14:paraId="09A91262" w14:textId="77777777" w:rsidR="00106D4C" w:rsidRPr="00106D4C" w:rsidRDefault="00106D4C" w:rsidP="00106D4C">
      <w:pPr>
        <w:spacing w:after="0" w:line="240" w:lineRule="auto"/>
      </w:pPr>
      <w:r w:rsidRPr="00106D4C">
        <w:rPr>
          <w:highlight w:val="green"/>
        </w:rPr>
        <w:t>Erfgoedbeheerders</w:t>
      </w:r>
      <w:r w:rsidRPr="00106D4C">
        <w:rPr>
          <w:highlight w:val="green"/>
        </w:rPr>
        <w:br/>
        <w:t>In de erfgoedsector zijn verschillende soorten erfgoedbeheerders actief.</w:t>
      </w:r>
      <w:r w:rsidRPr="00106D4C">
        <w:rPr>
          <w:highlight w:val="green"/>
        </w:rPr>
        <w:br/>
        <w:t>Collectiebeherende organisaties (archieven, musea, erfgoedbibliotheken; erfgoeddepots) beheren roerend erfgoed, dienstverlenende organisaties geven advies over aspecten van erfgoedbeheer.</w:t>
      </w:r>
      <w:r w:rsidRPr="00106D4C">
        <w:rPr>
          <w:highlight w:val="green"/>
        </w:rPr>
        <w:br/>
        <w:t>Overheden vormen een belangrijke groep van erfgoedbeheerders. De meeste gemeenten zijn eigenaar van erfgoed en staan in voor het goed beheer ervan. Erkende onroerenderfgoedgemeenten kunnen aanvullend op de Vlaamse beleidsprioriteiten een eigen onroerenderfgoedbeleid ontplooien (zo geven ze bepaalde toelatingen voor handelingen aan of in beschermde goederen) en een eigen lokale erfgoedreflex creëren. In 2017 zijn er 19 erkende onroerenderfgoedgemeenten (op 308 gemeenten in Vlaanderen).</w:t>
      </w:r>
      <w:r w:rsidRPr="00106D4C">
        <w:rPr>
          <w:highlight w:val="green"/>
        </w:rPr>
        <w:br/>
        <w:t>Lokale besturen kunnen gezamenlijk een intergemeentelijk samenwerkingsverband oprichten en dit laten erkennen als een intergemeentelijke onroerenderfgoeddienst (IOED). Hierbij ondersteunt een IOED aangesloten gemeentebesturen zowel bij hun gemeentelijk beleid als bij het uitvoeren van andere taken die uit het Onroerenderfgoeddecreet voortvloeien. In totaal telt Vlaanderen op 31 december 2017 25 erkende intergemeentelijke onroerenderfgoeddiensten. Hier maken in totaal 174 steden en gemeenten in Vlaanderen deel van uit (op 308). Vanuit het cultureel erfgoeddecreet telt Vlaanderen in 2017 17 (intergemeentelijke) erfgoedconvenants en krijgen vijf kunststeden vanuit Vlaanderen werkingssubsidies voor lokaal cultureel erfgoedbeleid.</w:t>
      </w:r>
      <w:r w:rsidRPr="00106D4C">
        <w:rPr>
          <w:highlight w:val="green"/>
        </w:rPr>
        <w:br/>
        <w:t>Erfgoedverenigingen beheren naast collecties ook immaterieel erfgoed, zoals heemkundige kringen en verenigingen van traditiedragers (bv. reuzen). De erfgoedkaart telt momenteel 658 verenigingen. (www.erfgoedkaart.be).</w:t>
      </w:r>
      <w:r w:rsidRPr="00106D4C">
        <w:rPr>
          <w:highlight w:val="green"/>
        </w:rPr>
        <w:br/>
        <w:t>Ook in andere maatschappelijke domeinen bestaan er organisaties die erfgoed beheren (bv. scholen, universiteiten, zorginstellingen, theaters, kerkelijke instellingen). Tot slot zijn er ook talrijke privé-</w:t>
      </w:r>
      <w:r w:rsidRPr="00106D4C">
        <w:rPr>
          <w:highlight w:val="green"/>
        </w:rPr>
        <w:lastRenderedPageBreak/>
        <w:t>eigenaars van monumenten en collecties .</w:t>
      </w:r>
      <w:r w:rsidRPr="00106D4C">
        <w:rPr>
          <w:highlight w:val="green"/>
        </w:rPr>
        <w:br/>
      </w:r>
      <w:r w:rsidRPr="00106D4C">
        <w:rPr>
          <w:highlight w:val="green"/>
        </w:rPr>
        <w:br/>
        <w:t>Duurzame zorg</w:t>
      </w:r>
      <w:r w:rsidRPr="00106D4C">
        <w:rPr>
          <w:highlight w:val="green"/>
        </w:rPr>
        <w:br/>
      </w:r>
      <w:r w:rsidRPr="00106D4C">
        <w:rPr>
          <w:highlight w:val="green"/>
        </w:rPr>
        <w:br/>
        <w:t>Basistaken bij het duurzaam en kwaliteitsvol doorgeven van erfgoed aan toekomstige generaties, zijn:</w:t>
      </w:r>
      <w:r w:rsidRPr="00106D4C">
        <w:rPr>
          <w:highlight w:val="green"/>
        </w:rPr>
        <w:br/>
      </w:r>
      <w:r w:rsidRPr="00106D4C">
        <w:rPr>
          <w:highlight w:val="green"/>
        </w:rPr>
        <w:br/>
        <w:t>a) herkennen en verzamelen: het benoemen, in kaart brengen, registreren, documenteren, waarderen, verwerven, selecteren en herbestemmen van cultureel erfgoed;</w:t>
      </w:r>
      <w:r w:rsidRPr="00106D4C">
        <w:rPr>
          <w:highlight w:val="green"/>
        </w:rPr>
        <w:br/>
        <w:t>b) behouden en borgen: het verzekeren van het voortbestaan van cultureel erfgoed door het in adequate omstandigheden te bewaren, te conserveren, te restaureren, te actualiseren, te borgen en door te geven;</w:t>
      </w:r>
      <w:r w:rsidRPr="00106D4C">
        <w:rPr>
          <w:highlight w:val="green"/>
        </w:rPr>
        <w:br/>
        <w:t>c) onderzoeken: het onderzoeken van cultureel erfgoed en van cultureelerfgoedwerking of het stimuleren en faciliteren ervan;</w:t>
      </w:r>
      <w:r w:rsidRPr="00106D4C">
        <w:rPr>
          <w:highlight w:val="green"/>
        </w:rPr>
        <w:br/>
        <w:t>d) presenteren en toeleiden: het delen van cultureel erfgoed met erfgoedgemeenschappen, met het grote publiek of met specifieke doelgroepen via presentatie, toeleiding, educatie en door het beschikbaar te maken voor raadpleging en gebruik;</w:t>
      </w:r>
      <w:r w:rsidRPr="00106D4C">
        <w:rPr>
          <w:highlight w:val="green"/>
        </w:rPr>
        <w:br/>
        <w:t>e) participeren: het actief betrekken van de maatschappij, in het bijzonder van erfgoedgemeenschappen, bij cultureelerfgoedwerking;</w:t>
      </w:r>
      <w:r w:rsidRPr="00106D4C">
        <w:rPr>
          <w:highlight w:val="green"/>
        </w:rPr>
        <w:br/>
      </w:r>
      <w:r w:rsidRPr="00106D4C">
        <w:rPr>
          <w:highlight w:val="green"/>
        </w:rPr>
        <w:br/>
        <w:t>Deze duurzame en kwaliteitsvolle zorg voor en omgang met cultureel erfgoed wordt internationaal ondersteund door verschillende organisaties zoals UNESCO, de Raad van Europa (conventie van Faro, strategy 21), de Europese Commissie en verschillende internationale beroepsverenigingen en NGO’s (ECCO, ICOM, ICCROM, ICOMOS, …).</w:t>
      </w:r>
    </w:p>
    <w:p w14:paraId="6610F11E" w14:textId="50ECBFC1" w:rsidR="00BA58BE" w:rsidRPr="00BA58BE" w:rsidRDefault="00922474" w:rsidP="00BA58BE">
      <w:pPr>
        <w:spacing w:after="0" w:line="240" w:lineRule="auto"/>
      </w:pPr>
      <w:r>
        <w:t xml:space="preserve">Verwijzing naar </w:t>
      </w:r>
      <w:r w:rsidR="002931BB">
        <w:t>Europese kaders die van belang zijn voor dit dossier?</w:t>
      </w:r>
    </w:p>
    <w:p w14:paraId="6610F11F" w14:textId="77777777" w:rsidR="009F7C07" w:rsidRPr="009F7C07" w:rsidRDefault="009F7C07" w:rsidP="009F7C07">
      <w:pPr>
        <w:pStyle w:val="Titel1"/>
        <w:numPr>
          <w:ilvl w:val="0"/>
          <w:numId w:val="0"/>
        </w:numPr>
      </w:pPr>
    </w:p>
    <w:p w14:paraId="6610F120" w14:textId="77777777" w:rsidR="009F7C07" w:rsidRDefault="007402BF" w:rsidP="009F7C07">
      <w:pPr>
        <w:pStyle w:val="Titel1"/>
        <w:numPr>
          <w:ilvl w:val="0"/>
          <w:numId w:val="12"/>
        </w:numPr>
        <w:ind w:left="862" w:hanging="862"/>
      </w:pPr>
      <w:r>
        <w:t>Samenhang</w:t>
      </w:r>
    </w:p>
    <w:p w14:paraId="6610F121" w14:textId="77777777" w:rsidR="007C4E87" w:rsidRDefault="007C4E87" w:rsidP="009C432A">
      <w:pPr>
        <w:spacing w:after="0" w:line="240" w:lineRule="auto"/>
      </w:pPr>
    </w:p>
    <w:sectPr w:rsidR="007C4E87" w:rsidSect="00F97354">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e Knijf, Soetkin" w:date="2020-02-18T13:55:00Z" w:initials="DKS">
    <w:p w14:paraId="777A182E" w14:textId="6F2356E7" w:rsidR="00A50FD2" w:rsidRDefault="00A50FD2">
      <w:pPr>
        <w:pStyle w:val="Tekstopmerking"/>
      </w:pPr>
      <w:r>
        <w:rPr>
          <w:rStyle w:val="Verwijzingopmerking"/>
        </w:rPr>
        <w:annotationRef/>
      </w:r>
      <w:r>
        <w:t>Afkorting toelichten?</w:t>
      </w:r>
    </w:p>
  </w:comment>
  <w:comment w:id="3" w:author="De Knijf, Soetkin [2]" w:date="2020-02-18T14:27:00Z" w:initials="DKS">
    <w:p w14:paraId="7C3E190D" w14:textId="0B4BEAA1" w:rsidR="00C9773F" w:rsidRDefault="00C9773F">
      <w:pPr>
        <w:pStyle w:val="Tekstopmerking"/>
      </w:pPr>
      <w:r>
        <w:rPr>
          <w:rStyle w:val="Verwijzingopmerking"/>
        </w:rPr>
        <w:annotationRef/>
      </w:r>
      <w:r>
        <w:t>Navragen?</w:t>
      </w:r>
    </w:p>
  </w:comment>
  <w:comment w:id="22" w:author="De Knijf, Soetkin [3]" w:date="2020-01-31T09:22:00Z" w:initials="DKS">
    <w:p w14:paraId="04C3F77C" w14:textId="4454D9C8" w:rsidR="00237C74" w:rsidRDefault="00237C74">
      <w:pPr>
        <w:pStyle w:val="Tekstopmerking"/>
      </w:pPr>
      <w:r>
        <w:rPr>
          <w:rStyle w:val="Verwijzingopmerking"/>
        </w:rPr>
        <w:annotationRef/>
      </w:r>
      <w:r w:rsidR="00906AAF">
        <w:t>Moet dit geen ‘kennis</w:t>
      </w:r>
      <w:r w:rsidR="009F0F93">
        <w:t xml:space="preserve">‘ </w:t>
      </w:r>
      <w:r w:rsidR="00906AAF">
        <w:t>zijn ipv ‘basiskennis’?</w:t>
      </w:r>
    </w:p>
  </w:comment>
  <w:comment w:id="23" w:author="De Knijf, Soetkin [3]" w:date="2020-01-31T09:27:00Z" w:initials="DKS">
    <w:p w14:paraId="7E47A0A4" w14:textId="4646B512" w:rsidR="00C92086" w:rsidRDefault="00C92086">
      <w:pPr>
        <w:pStyle w:val="Tekstopmerking"/>
      </w:pPr>
      <w:r>
        <w:rPr>
          <w:rStyle w:val="Verwijzingopmerking"/>
        </w:rPr>
        <w:annotationRef/>
      </w:r>
      <w:r>
        <w:t>Moet dit geen grondige kennis zijn: lijkt me echt essentieel</w:t>
      </w:r>
    </w:p>
  </w:comment>
  <w:comment w:id="24" w:author="De Knijf, Soetkin [3]" w:date="2020-01-31T09:36:00Z" w:initials="DKS">
    <w:p w14:paraId="31F4DAF1" w14:textId="01E0DC3A" w:rsidR="00AE3865" w:rsidRDefault="00AE3865">
      <w:pPr>
        <w:pStyle w:val="Tekstopmerking"/>
      </w:pPr>
      <w:r>
        <w:rPr>
          <w:rStyle w:val="Verwijzingopmerking"/>
        </w:rPr>
        <w:annotationRef/>
      </w:r>
      <w:r>
        <w:t>Moet dit geen grondige kennis zijn?</w:t>
      </w:r>
    </w:p>
  </w:comment>
  <w:comment w:id="25" w:author="De Knijf, Soetkin [3]" w:date="2020-01-31T09:36:00Z" w:initials="DKS">
    <w:p w14:paraId="0A815A64" w14:textId="11AD4F91" w:rsidR="006173BE" w:rsidRDefault="006173BE">
      <w:pPr>
        <w:pStyle w:val="Tekstopmerking"/>
      </w:pPr>
      <w:r>
        <w:rPr>
          <w:rStyle w:val="Verwijzingopmerking"/>
        </w:rPr>
        <w:annotationRef/>
      </w:r>
      <w:r>
        <w:t>Mag dit niet weg?</w:t>
      </w:r>
    </w:p>
  </w:comment>
  <w:comment w:id="30" w:author="Jacqueline van Leeuwen" w:date="2017-08-29T12:02:00Z" w:initials="JvL">
    <w:p w14:paraId="4CF28E1F" w14:textId="77777777" w:rsidR="00106D4C" w:rsidRDefault="00106D4C" w:rsidP="00106D4C">
      <w:pPr>
        <w:pStyle w:val="Tekstopmerking"/>
      </w:pPr>
      <w:r>
        <w:rPr>
          <w:rStyle w:val="Verwijzingopmerking"/>
        </w:rPr>
        <w:annotationRef/>
      </w:r>
      <w:r>
        <w:t>Is dat zo?</w:t>
      </w:r>
    </w:p>
  </w:comment>
  <w:comment w:id="34" w:author="Jacqueline van Leeuwen" w:date="2017-08-29T12:03:00Z" w:initials="JvL">
    <w:p w14:paraId="11BF4826" w14:textId="77777777" w:rsidR="00106D4C" w:rsidRDefault="00106D4C" w:rsidP="00106D4C">
      <w:pPr>
        <w:pStyle w:val="Tekstopmerking"/>
      </w:pPr>
      <w:r>
        <w:rPr>
          <w:rStyle w:val="Verwijzingopmerking"/>
        </w:rPr>
        <w:annotationRef/>
      </w:r>
      <w:r>
        <w:t>Is dat zo?</w:t>
      </w:r>
    </w:p>
  </w:comment>
  <w:comment w:id="35" w:author="Eve Van Dael" w:date="2017-09-14T10:58:00Z" w:initials="AO">
    <w:p w14:paraId="723F87BC" w14:textId="77777777" w:rsidR="00106D4C" w:rsidRDefault="00106D4C" w:rsidP="00106D4C">
      <w:pPr>
        <w:pStyle w:val="Tekstopmerking"/>
      </w:pPr>
      <w:r>
        <w:rPr>
          <w:rStyle w:val="Verwijzingopmerking"/>
        </w:rPr>
        <w:annotationRef/>
      </w:r>
      <w:r>
        <w:t xml:space="preserve">Voor mij van hetzelfde: er hangt enorm veel af van hoe het binnen de organisatie geregeld is. Het is duidelijk gebleken uit de vergaderingen van andere beroepscompetenties dat er zeer grote verschillen bestaan in beslissingsrecht, zelfstandigheid en verantwoordelijkheid …  </w:t>
      </w:r>
    </w:p>
  </w:comment>
  <w:comment w:id="36" w:author="Anne-Cathérine Olbrechts" w:date="2017-08-29T13:39:00Z" w:initials="JvL">
    <w:p w14:paraId="0A471E67" w14:textId="77777777" w:rsidR="00106D4C" w:rsidRDefault="00106D4C" w:rsidP="00106D4C">
      <w:pPr>
        <w:pStyle w:val="Tekstopmerking"/>
      </w:pPr>
      <w:r>
        <w:rPr>
          <w:rStyle w:val="Verwijzingopmerking"/>
        </w:rPr>
        <w:annotationRef/>
      </w:r>
      <w:r>
        <w:t xml:space="preserve">Omgaan met vind ik een vage omschrijving, is dit arthandling of veel breder dan dat? </w:t>
      </w:r>
    </w:p>
    <w:p w14:paraId="6566067E" w14:textId="77777777" w:rsidR="00106D4C" w:rsidRDefault="00106D4C" w:rsidP="00106D4C">
      <w:pPr>
        <w:pStyle w:val="Tekstopmerking"/>
      </w:pPr>
      <w:r>
        <w:t xml:space="preserve">Hangt ook af van organisatie tot organsiatie, </w:t>
      </w:r>
    </w:p>
    <w:p w14:paraId="16140F01" w14:textId="77777777" w:rsidR="00106D4C" w:rsidRDefault="00106D4C" w:rsidP="00106D4C">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7A182E" w15:done="0"/>
  <w15:commentEx w15:paraId="7C3E190D" w15:done="0"/>
  <w15:commentEx w15:paraId="04C3F77C" w15:done="0"/>
  <w15:commentEx w15:paraId="7E47A0A4" w15:done="0"/>
  <w15:commentEx w15:paraId="31F4DAF1" w15:done="0"/>
  <w15:commentEx w15:paraId="0A815A64" w15:done="0"/>
  <w15:commentEx w15:paraId="4CF28E1F" w15:done="0"/>
  <w15:commentEx w15:paraId="11BF4826" w15:done="0"/>
  <w15:commentEx w15:paraId="723F87BC" w15:paraIdParent="11BF4826" w15:done="0"/>
  <w15:commentEx w15:paraId="16140F01" w15:paraIdParent="11BF48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7A182E" w16cid:durableId="21F66B68"/>
  <w16cid:commentId w16cid:paraId="7C3E190D" w16cid:durableId="21F672BE"/>
  <w16cid:commentId w16cid:paraId="04C3F77C" w16cid:durableId="21DE703A"/>
  <w16cid:commentId w16cid:paraId="7E47A0A4" w16cid:durableId="21DE7195"/>
  <w16cid:commentId w16cid:paraId="31F4DAF1" w16cid:durableId="21DE73BB"/>
  <w16cid:commentId w16cid:paraId="0A815A64" w16cid:durableId="21DE739A"/>
  <w16cid:commentId w16cid:paraId="4CF28E1F" w16cid:durableId="216FDD3C"/>
  <w16cid:commentId w16cid:paraId="11BF4826" w16cid:durableId="216FDE1B"/>
  <w16cid:commentId w16cid:paraId="723F87BC" w16cid:durableId="216FDE1C"/>
  <w16cid:commentId w16cid:paraId="16140F01" w16cid:durableId="216FDE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123EE" w14:textId="77777777" w:rsidR="00DE4E6D" w:rsidRDefault="00DE4E6D" w:rsidP="00F953BD">
      <w:pPr>
        <w:spacing w:after="0" w:line="240" w:lineRule="auto"/>
      </w:pPr>
      <w:r>
        <w:separator/>
      </w:r>
    </w:p>
  </w:endnote>
  <w:endnote w:type="continuationSeparator" w:id="0">
    <w:p w14:paraId="60FA8104" w14:textId="77777777" w:rsidR="00DE4E6D" w:rsidRDefault="00DE4E6D" w:rsidP="00F9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landersArtSans-Medium">
    <w:altName w:val="SignPainter-HouseScript"/>
    <w:panose1 w:val="000006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Bidi"/>
        <w:color w:val="auto"/>
        <w:sz w:val="22"/>
        <w:szCs w:val="22"/>
      </w:rPr>
      <w:id w:val="-241335333"/>
      <w:docPartObj>
        <w:docPartGallery w:val="Page Numbers (Bottom of Page)"/>
        <w:docPartUnique/>
      </w:docPartObj>
    </w:sdtPr>
    <w:sdtEndPr/>
    <w:sdtContent>
      <w:p w14:paraId="6610F132" w14:textId="77777777" w:rsidR="00B76362" w:rsidRPr="007624AB" w:rsidRDefault="00B76362" w:rsidP="007624AB">
        <w:pPr>
          <w:pStyle w:val="Binnenwerk-Titel1"/>
          <w:spacing w:after="0"/>
          <w:rPr>
            <w:rFonts w:asciiTheme="minorHAnsi" w:hAnsiTheme="minorHAnsi"/>
          </w:rPr>
        </w:pPr>
        <w:r w:rsidRPr="006608CB">
          <w:rPr>
            <w:rFonts w:asciiTheme="minorHAnsi" w:hAnsiTheme="minorHAnsi"/>
            <w:noProof/>
            <w:color w:val="333333"/>
            <w:sz w:val="22"/>
            <w:szCs w:val="23"/>
            <w:lang w:eastAsia="nl-BE"/>
          </w:rPr>
          <w:drawing>
            <wp:anchor distT="0" distB="0" distL="114300" distR="114300" simplePos="0" relativeHeight="251659264" behindDoc="0" locked="0" layoutInCell="1" allowOverlap="1" wp14:anchorId="6610F134" wp14:editId="6610F135">
              <wp:simplePos x="0" y="0"/>
              <wp:positionH relativeFrom="column">
                <wp:posOffset>-16510</wp:posOffset>
              </wp:positionH>
              <wp:positionV relativeFrom="paragraph">
                <wp:posOffset>382270</wp:posOffset>
              </wp:positionV>
              <wp:extent cx="1104900" cy="410210"/>
              <wp:effectExtent l="0" t="0" r="0" b="8890"/>
              <wp:wrapSquare wrapText="bothSides"/>
              <wp:docPr id="15" name="Afbeelding 15" descr="PNG versie naak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NG versie naak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410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0F133" w14:textId="77777777" w:rsidR="00B76362" w:rsidRPr="00507098" w:rsidRDefault="00B76362" w:rsidP="00F97354">
        <w:pPr>
          <w:pStyle w:val="Voettekst"/>
          <w:tabs>
            <w:tab w:val="left" w:pos="2694"/>
            <w:tab w:val="left" w:pos="2977"/>
          </w:tabs>
          <w:jc w:val="right"/>
        </w:pPr>
        <w:r w:rsidRPr="006608CB">
          <w:rPr>
            <w:sz w:val="20"/>
          </w:rPr>
          <w:fldChar w:fldCharType="begin"/>
        </w:r>
        <w:r w:rsidRPr="006608CB">
          <w:rPr>
            <w:sz w:val="20"/>
          </w:rPr>
          <w:instrText>PAGE   \* MERGEFORMAT</w:instrText>
        </w:r>
        <w:r w:rsidRPr="006608CB">
          <w:rPr>
            <w:sz w:val="20"/>
          </w:rPr>
          <w:fldChar w:fldCharType="separate"/>
        </w:r>
        <w:r w:rsidRPr="00E14BCB">
          <w:rPr>
            <w:noProof/>
            <w:sz w:val="20"/>
            <w:lang w:val="nl-NL"/>
          </w:rPr>
          <w:t>3</w:t>
        </w:r>
        <w:r w:rsidRPr="006608CB">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38F31" w14:textId="77777777" w:rsidR="00DE4E6D" w:rsidRDefault="00DE4E6D" w:rsidP="00F953BD">
      <w:pPr>
        <w:spacing w:after="0" w:line="240" w:lineRule="auto"/>
      </w:pPr>
      <w:r>
        <w:separator/>
      </w:r>
    </w:p>
  </w:footnote>
  <w:footnote w:type="continuationSeparator" w:id="0">
    <w:p w14:paraId="75A05B4D" w14:textId="77777777" w:rsidR="00DE4E6D" w:rsidRDefault="00DE4E6D" w:rsidP="00F95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7C4"/>
    <w:multiLevelType w:val="multilevel"/>
    <w:tmpl w:val="0218AA72"/>
    <w:lvl w:ilvl="0">
      <w:start w:val="1"/>
      <w:numFmt w:val="decimal"/>
      <w:suff w:val="nothing"/>
      <w:lvlText w:val="%1."/>
      <w:lvlJc w:val="left"/>
      <w:pPr>
        <w:ind w:left="360" w:hanging="360"/>
      </w:pPr>
      <w:rPr>
        <w:rFonts w:hint="default"/>
        <w:b/>
        <w:i w:val="0"/>
        <w:color w:val="336699"/>
        <w:sz w:val="28"/>
        <w:szCs w:val="28"/>
      </w:rPr>
    </w:lvl>
    <w:lvl w:ilvl="1">
      <w:start w:val="1"/>
      <w:numFmt w:val="decimal"/>
      <w:lvlText w:val="%1.%2"/>
      <w:lvlJc w:val="left"/>
      <w:pPr>
        <w:ind w:left="360" w:hanging="360"/>
      </w:pPr>
      <w:rPr>
        <w:rFonts w:hint="default"/>
      </w:rPr>
    </w:lvl>
    <w:lvl w:ilvl="2">
      <w:start w:val="1"/>
      <w:numFmt w:val="decimal"/>
      <w:suff w:val="noth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52639B"/>
    <w:multiLevelType w:val="multilevel"/>
    <w:tmpl w:val="0218AA72"/>
    <w:lvl w:ilvl="0">
      <w:start w:val="1"/>
      <w:numFmt w:val="decimal"/>
      <w:suff w:val="nothing"/>
      <w:lvlText w:val="%1."/>
      <w:lvlJc w:val="left"/>
      <w:pPr>
        <w:ind w:left="360" w:hanging="360"/>
      </w:pPr>
      <w:rPr>
        <w:rFonts w:hint="default"/>
        <w:b/>
        <w:i w:val="0"/>
        <w:color w:val="336699"/>
        <w:sz w:val="28"/>
        <w:szCs w:val="28"/>
      </w:rPr>
    </w:lvl>
    <w:lvl w:ilvl="1">
      <w:start w:val="1"/>
      <w:numFmt w:val="decimal"/>
      <w:lvlText w:val="%1.%2"/>
      <w:lvlJc w:val="left"/>
      <w:pPr>
        <w:ind w:left="360" w:hanging="360"/>
      </w:pPr>
      <w:rPr>
        <w:rFonts w:hint="default"/>
      </w:rPr>
    </w:lvl>
    <w:lvl w:ilvl="2">
      <w:start w:val="1"/>
      <w:numFmt w:val="decimal"/>
      <w:suff w:val="noth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8976EC"/>
    <w:multiLevelType w:val="hybridMultilevel"/>
    <w:tmpl w:val="E57453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1900262"/>
    <w:multiLevelType w:val="multilevel"/>
    <w:tmpl w:val="61CEA8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suff w:val="noth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68F2FB1"/>
    <w:multiLevelType w:val="hybridMultilevel"/>
    <w:tmpl w:val="BDBC6B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1754264B"/>
    <w:multiLevelType w:val="multilevel"/>
    <w:tmpl w:val="0218AA72"/>
    <w:lvl w:ilvl="0">
      <w:start w:val="1"/>
      <w:numFmt w:val="decimal"/>
      <w:suff w:val="nothing"/>
      <w:lvlText w:val="%1."/>
      <w:lvlJc w:val="left"/>
      <w:pPr>
        <w:ind w:left="360" w:hanging="360"/>
      </w:pPr>
      <w:rPr>
        <w:rFonts w:hint="default"/>
        <w:b/>
        <w:i w:val="0"/>
        <w:color w:val="336699"/>
        <w:sz w:val="28"/>
        <w:szCs w:val="28"/>
      </w:rPr>
    </w:lvl>
    <w:lvl w:ilvl="1">
      <w:start w:val="1"/>
      <w:numFmt w:val="decimal"/>
      <w:lvlText w:val="%1.%2"/>
      <w:lvlJc w:val="left"/>
      <w:pPr>
        <w:ind w:left="360" w:hanging="360"/>
      </w:pPr>
      <w:rPr>
        <w:rFonts w:hint="default"/>
      </w:rPr>
    </w:lvl>
    <w:lvl w:ilvl="2">
      <w:start w:val="1"/>
      <w:numFmt w:val="decimal"/>
      <w:suff w:val="noth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8FD476A"/>
    <w:multiLevelType w:val="hybridMultilevel"/>
    <w:tmpl w:val="BDAE2E7C"/>
    <w:lvl w:ilvl="0" w:tplc="08130001">
      <w:start w:val="1"/>
      <w:numFmt w:val="bullet"/>
      <w:lvlText w:val=""/>
      <w:lvlJc w:val="left"/>
      <w:pPr>
        <w:ind w:left="1004" w:hanging="360"/>
      </w:pPr>
      <w:rPr>
        <w:rFonts w:ascii="Symbol" w:hAnsi="Symbol" w:hint="default"/>
      </w:rPr>
    </w:lvl>
    <w:lvl w:ilvl="1" w:tplc="08130003" w:tentative="1">
      <w:start w:val="1"/>
      <w:numFmt w:val="bullet"/>
      <w:lvlText w:val="o"/>
      <w:lvlJc w:val="left"/>
      <w:pPr>
        <w:ind w:left="1724" w:hanging="360"/>
      </w:pPr>
      <w:rPr>
        <w:rFonts w:ascii="Courier New" w:hAnsi="Courier New" w:cs="Courier New" w:hint="default"/>
      </w:rPr>
    </w:lvl>
    <w:lvl w:ilvl="2" w:tplc="08130005" w:tentative="1">
      <w:start w:val="1"/>
      <w:numFmt w:val="bullet"/>
      <w:lvlText w:val=""/>
      <w:lvlJc w:val="left"/>
      <w:pPr>
        <w:ind w:left="2444" w:hanging="360"/>
      </w:pPr>
      <w:rPr>
        <w:rFonts w:ascii="Wingdings" w:hAnsi="Wingdings" w:hint="default"/>
      </w:rPr>
    </w:lvl>
    <w:lvl w:ilvl="3" w:tplc="08130001" w:tentative="1">
      <w:start w:val="1"/>
      <w:numFmt w:val="bullet"/>
      <w:lvlText w:val=""/>
      <w:lvlJc w:val="left"/>
      <w:pPr>
        <w:ind w:left="3164" w:hanging="360"/>
      </w:pPr>
      <w:rPr>
        <w:rFonts w:ascii="Symbol" w:hAnsi="Symbol" w:hint="default"/>
      </w:rPr>
    </w:lvl>
    <w:lvl w:ilvl="4" w:tplc="08130003" w:tentative="1">
      <w:start w:val="1"/>
      <w:numFmt w:val="bullet"/>
      <w:lvlText w:val="o"/>
      <w:lvlJc w:val="left"/>
      <w:pPr>
        <w:ind w:left="3884" w:hanging="360"/>
      </w:pPr>
      <w:rPr>
        <w:rFonts w:ascii="Courier New" w:hAnsi="Courier New" w:cs="Courier New" w:hint="default"/>
      </w:rPr>
    </w:lvl>
    <w:lvl w:ilvl="5" w:tplc="08130005" w:tentative="1">
      <w:start w:val="1"/>
      <w:numFmt w:val="bullet"/>
      <w:lvlText w:val=""/>
      <w:lvlJc w:val="left"/>
      <w:pPr>
        <w:ind w:left="4604" w:hanging="360"/>
      </w:pPr>
      <w:rPr>
        <w:rFonts w:ascii="Wingdings" w:hAnsi="Wingdings" w:hint="default"/>
      </w:rPr>
    </w:lvl>
    <w:lvl w:ilvl="6" w:tplc="08130001" w:tentative="1">
      <w:start w:val="1"/>
      <w:numFmt w:val="bullet"/>
      <w:lvlText w:val=""/>
      <w:lvlJc w:val="left"/>
      <w:pPr>
        <w:ind w:left="5324" w:hanging="360"/>
      </w:pPr>
      <w:rPr>
        <w:rFonts w:ascii="Symbol" w:hAnsi="Symbol" w:hint="default"/>
      </w:rPr>
    </w:lvl>
    <w:lvl w:ilvl="7" w:tplc="08130003" w:tentative="1">
      <w:start w:val="1"/>
      <w:numFmt w:val="bullet"/>
      <w:lvlText w:val="o"/>
      <w:lvlJc w:val="left"/>
      <w:pPr>
        <w:ind w:left="6044" w:hanging="360"/>
      </w:pPr>
      <w:rPr>
        <w:rFonts w:ascii="Courier New" w:hAnsi="Courier New" w:cs="Courier New" w:hint="default"/>
      </w:rPr>
    </w:lvl>
    <w:lvl w:ilvl="8" w:tplc="08130005" w:tentative="1">
      <w:start w:val="1"/>
      <w:numFmt w:val="bullet"/>
      <w:lvlText w:val=""/>
      <w:lvlJc w:val="left"/>
      <w:pPr>
        <w:ind w:left="6764" w:hanging="360"/>
      </w:pPr>
      <w:rPr>
        <w:rFonts w:ascii="Wingdings" w:hAnsi="Wingdings" w:hint="default"/>
      </w:rPr>
    </w:lvl>
  </w:abstractNum>
  <w:abstractNum w:abstractNumId="7" w15:restartNumberingAfterBreak="0">
    <w:nsid w:val="27FF2DBD"/>
    <w:multiLevelType w:val="hybridMultilevel"/>
    <w:tmpl w:val="C9A44368"/>
    <w:lvl w:ilvl="0" w:tplc="C54A6476">
      <w:numFmt w:val="bullet"/>
      <w:lvlText w:val="-"/>
      <w:lvlJc w:val="left"/>
      <w:pPr>
        <w:ind w:left="720" w:hanging="360"/>
      </w:pPr>
      <w:rPr>
        <w:rFonts w:ascii="Calibri" w:eastAsia="Calibri" w:hAnsi="Calibri" w:cstheme="minorHAns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9710834"/>
    <w:multiLevelType w:val="multilevel"/>
    <w:tmpl w:val="0218AA72"/>
    <w:lvl w:ilvl="0">
      <w:start w:val="1"/>
      <w:numFmt w:val="decimal"/>
      <w:suff w:val="nothing"/>
      <w:lvlText w:val="%1."/>
      <w:lvlJc w:val="left"/>
      <w:pPr>
        <w:ind w:left="360" w:hanging="360"/>
      </w:pPr>
      <w:rPr>
        <w:rFonts w:hint="default"/>
        <w:b/>
        <w:i w:val="0"/>
        <w:color w:val="336699"/>
        <w:sz w:val="28"/>
        <w:szCs w:val="28"/>
      </w:rPr>
    </w:lvl>
    <w:lvl w:ilvl="1">
      <w:start w:val="1"/>
      <w:numFmt w:val="decimal"/>
      <w:lvlText w:val="%1.%2"/>
      <w:lvlJc w:val="left"/>
      <w:pPr>
        <w:ind w:left="360" w:hanging="360"/>
      </w:pPr>
      <w:rPr>
        <w:rFonts w:hint="default"/>
      </w:rPr>
    </w:lvl>
    <w:lvl w:ilvl="2">
      <w:start w:val="1"/>
      <w:numFmt w:val="decimal"/>
      <w:suff w:val="noth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A24B5D"/>
    <w:multiLevelType w:val="hybridMultilevel"/>
    <w:tmpl w:val="D0443BAE"/>
    <w:lvl w:ilvl="0" w:tplc="335E14FC">
      <w:start w:val="1"/>
      <w:numFmt w:val="decimal"/>
      <w:lvlText w:val="%1.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3F74D9C"/>
    <w:multiLevelType w:val="hybridMultilevel"/>
    <w:tmpl w:val="20966D4C"/>
    <w:lvl w:ilvl="0" w:tplc="04130001">
      <w:start w:val="1"/>
      <w:numFmt w:val="bullet"/>
      <w:lvlText w:val=""/>
      <w:lvlJc w:val="left"/>
      <w:pPr>
        <w:ind w:left="1427" w:hanging="360"/>
      </w:pPr>
      <w:rPr>
        <w:rFonts w:ascii="Symbol" w:hAnsi="Symbol" w:hint="default"/>
      </w:rPr>
    </w:lvl>
    <w:lvl w:ilvl="1" w:tplc="04130003">
      <w:start w:val="1"/>
      <w:numFmt w:val="bullet"/>
      <w:lvlText w:val="o"/>
      <w:lvlJc w:val="left"/>
      <w:pPr>
        <w:ind w:left="2147" w:hanging="360"/>
      </w:pPr>
      <w:rPr>
        <w:rFonts w:ascii="Courier New" w:hAnsi="Courier New" w:cs="Courier New" w:hint="default"/>
      </w:rPr>
    </w:lvl>
    <w:lvl w:ilvl="2" w:tplc="04130005">
      <w:start w:val="1"/>
      <w:numFmt w:val="bullet"/>
      <w:lvlText w:val=""/>
      <w:lvlJc w:val="left"/>
      <w:pPr>
        <w:ind w:left="2867" w:hanging="360"/>
      </w:pPr>
      <w:rPr>
        <w:rFonts w:ascii="Wingdings" w:hAnsi="Wingdings" w:hint="default"/>
      </w:rPr>
    </w:lvl>
    <w:lvl w:ilvl="3" w:tplc="04130001">
      <w:start w:val="1"/>
      <w:numFmt w:val="bullet"/>
      <w:lvlText w:val=""/>
      <w:lvlJc w:val="left"/>
      <w:pPr>
        <w:ind w:left="3587" w:hanging="360"/>
      </w:pPr>
      <w:rPr>
        <w:rFonts w:ascii="Symbol" w:hAnsi="Symbol" w:hint="default"/>
      </w:rPr>
    </w:lvl>
    <w:lvl w:ilvl="4" w:tplc="04130003">
      <w:start w:val="1"/>
      <w:numFmt w:val="bullet"/>
      <w:lvlText w:val="o"/>
      <w:lvlJc w:val="left"/>
      <w:pPr>
        <w:ind w:left="4307" w:hanging="360"/>
      </w:pPr>
      <w:rPr>
        <w:rFonts w:ascii="Courier New" w:hAnsi="Courier New" w:cs="Courier New" w:hint="default"/>
      </w:rPr>
    </w:lvl>
    <w:lvl w:ilvl="5" w:tplc="04130005">
      <w:start w:val="1"/>
      <w:numFmt w:val="bullet"/>
      <w:lvlText w:val=""/>
      <w:lvlJc w:val="left"/>
      <w:pPr>
        <w:ind w:left="5027" w:hanging="360"/>
      </w:pPr>
      <w:rPr>
        <w:rFonts w:ascii="Wingdings" w:hAnsi="Wingdings" w:hint="default"/>
      </w:rPr>
    </w:lvl>
    <w:lvl w:ilvl="6" w:tplc="04130001">
      <w:start w:val="1"/>
      <w:numFmt w:val="bullet"/>
      <w:lvlText w:val=""/>
      <w:lvlJc w:val="left"/>
      <w:pPr>
        <w:ind w:left="5747" w:hanging="360"/>
      </w:pPr>
      <w:rPr>
        <w:rFonts w:ascii="Symbol" w:hAnsi="Symbol" w:hint="default"/>
      </w:rPr>
    </w:lvl>
    <w:lvl w:ilvl="7" w:tplc="04130003">
      <w:start w:val="1"/>
      <w:numFmt w:val="bullet"/>
      <w:lvlText w:val="o"/>
      <w:lvlJc w:val="left"/>
      <w:pPr>
        <w:ind w:left="6467" w:hanging="360"/>
      </w:pPr>
      <w:rPr>
        <w:rFonts w:ascii="Courier New" w:hAnsi="Courier New" w:cs="Courier New" w:hint="default"/>
      </w:rPr>
    </w:lvl>
    <w:lvl w:ilvl="8" w:tplc="04130005">
      <w:start w:val="1"/>
      <w:numFmt w:val="bullet"/>
      <w:lvlText w:val=""/>
      <w:lvlJc w:val="left"/>
      <w:pPr>
        <w:ind w:left="7187" w:hanging="360"/>
      </w:pPr>
      <w:rPr>
        <w:rFonts w:ascii="Wingdings" w:hAnsi="Wingdings" w:hint="default"/>
      </w:rPr>
    </w:lvl>
  </w:abstractNum>
  <w:abstractNum w:abstractNumId="11" w15:restartNumberingAfterBreak="0">
    <w:nsid w:val="358F6C24"/>
    <w:multiLevelType w:val="multilevel"/>
    <w:tmpl w:val="0218AA72"/>
    <w:lvl w:ilvl="0">
      <w:start w:val="1"/>
      <w:numFmt w:val="decimal"/>
      <w:suff w:val="nothing"/>
      <w:lvlText w:val="%1."/>
      <w:lvlJc w:val="left"/>
      <w:pPr>
        <w:ind w:left="360" w:hanging="360"/>
      </w:pPr>
      <w:rPr>
        <w:rFonts w:hint="default"/>
        <w:b/>
        <w:i w:val="0"/>
        <w:color w:val="336699"/>
        <w:sz w:val="28"/>
        <w:szCs w:val="28"/>
      </w:rPr>
    </w:lvl>
    <w:lvl w:ilvl="1">
      <w:start w:val="1"/>
      <w:numFmt w:val="decimal"/>
      <w:lvlText w:val="%1.%2"/>
      <w:lvlJc w:val="left"/>
      <w:pPr>
        <w:ind w:left="360" w:hanging="360"/>
      </w:pPr>
      <w:rPr>
        <w:rFonts w:hint="default"/>
      </w:rPr>
    </w:lvl>
    <w:lvl w:ilvl="2">
      <w:start w:val="1"/>
      <w:numFmt w:val="decimal"/>
      <w:suff w:val="noth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F015145"/>
    <w:multiLevelType w:val="hybridMultilevel"/>
    <w:tmpl w:val="5D1ECE3E"/>
    <w:lvl w:ilvl="0" w:tplc="08130001">
      <w:start w:val="1"/>
      <w:numFmt w:val="bullet"/>
      <w:lvlText w:val=""/>
      <w:lvlJc w:val="left"/>
      <w:pPr>
        <w:ind w:left="720" w:hanging="360"/>
      </w:pPr>
      <w:rPr>
        <w:rFonts w:ascii="Symbol" w:hAnsi="Symbol" w:hint="default"/>
      </w:rPr>
    </w:lvl>
    <w:lvl w:ilvl="1" w:tplc="99306948">
      <w:numFmt w:val="bullet"/>
      <w:lvlText w:val="•"/>
      <w:lvlJc w:val="left"/>
      <w:pPr>
        <w:ind w:left="1500" w:hanging="420"/>
      </w:pPr>
      <w:rPr>
        <w:rFonts w:ascii="Calibri" w:eastAsiaTheme="minorHAnsi" w:hAnsi="Calibri" w:cs="Calibr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362514B"/>
    <w:multiLevelType w:val="hybridMultilevel"/>
    <w:tmpl w:val="D382B6E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C470621"/>
    <w:multiLevelType w:val="hybridMultilevel"/>
    <w:tmpl w:val="9D9E66CC"/>
    <w:lvl w:ilvl="0" w:tplc="BED45C34">
      <w:start w:val="1"/>
      <w:numFmt w:val="decimal"/>
      <w:pStyle w:val="Titel1"/>
      <w:lvlText w:val="%1."/>
      <w:lvlJc w:val="left"/>
      <w:pPr>
        <w:ind w:left="720" w:hanging="360"/>
      </w:pPr>
      <w:rPr>
        <w:rFonts w:asciiTheme="minorHAnsi" w:hAnsiTheme="minorHAnsi" w:hint="default"/>
        <w:sz w:val="44"/>
        <w:szCs w:val="44"/>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11B337A"/>
    <w:multiLevelType w:val="hybridMultilevel"/>
    <w:tmpl w:val="3CC0DAC8"/>
    <w:lvl w:ilvl="0" w:tplc="07BCF36C">
      <w:start w:val="1"/>
      <w:numFmt w:val="decimal"/>
      <w:lvlText w:val="%1."/>
      <w:lvlJc w:val="left"/>
      <w:pPr>
        <w:ind w:left="720" w:hanging="360"/>
      </w:pPr>
      <w:rPr>
        <w:rFonts w:ascii="Calibri" w:eastAsia="Times New Roman" w:hAnsi="Calibri" w:cs="Calibri" w:hint="default"/>
        <w:b/>
        <w:color w:val="336699"/>
        <w:sz w:val="28"/>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4EC2783"/>
    <w:multiLevelType w:val="hybridMultilevel"/>
    <w:tmpl w:val="F65E2A80"/>
    <w:lvl w:ilvl="0" w:tplc="08130001">
      <w:start w:val="1"/>
      <w:numFmt w:val="bullet"/>
      <w:lvlText w:val=""/>
      <w:lvlJc w:val="left"/>
      <w:pPr>
        <w:ind w:left="1004" w:hanging="360"/>
      </w:pPr>
      <w:rPr>
        <w:rFonts w:ascii="Symbol" w:hAnsi="Symbol" w:hint="default"/>
      </w:rPr>
    </w:lvl>
    <w:lvl w:ilvl="1" w:tplc="08130003" w:tentative="1">
      <w:start w:val="1"/>
      <w:numFmt w:val="bullet"/>
      <w:lvlText w:val="o"/>
      <w:lvlJc w:val="left"/>
      <w:pPr>
        <w:ind w:left="1724" w:hanging="360"/>
      </w:pPr>
      <w:rPr>
        <w:rFonts w:ascii="Courier New" w:hAnsi="Courier New" w:cs="Courier New" w:hint="default"/>
      </w:rPr>
    </w:lvl>
    <w:lvl w:ilvl="2" w:tplc="08130005" w:tentative="1">
      <w:start w:val="1"/>
      <w:numFmt w:val="bullet"/>
      <w:lvlText w:val=""/>
      <w:lvlJc w:val="left"/>
      <w:pPr>
        <w:ind w:left="2444" w:hanging="360"/>
      </w:pPr>
      <w:rPr>
        <w:rFonts w:ascii="Wingdings" w:hAnsi="Wingdings" w:hint="default"/>
      </w:rPr>
    </w:lvl>
    <w:lvl w:ilvl="3" w:tplc="08130001" w:tentative="1">
      <w:start w:val="1"/>
      <w:numFmt w:val="bullet"/>
      <w:lvlText w:val=""/>
      <w:lvlJc w:val="left"/>
      <w:pPr>
        <w:ind w:left="3164" w:hanging="360"/>
      </w:pPr>
      <w:rPr>
        <w:rFonts w:ascii="Symbol" w:hAnsi="Symbol" w:hint="default"/>
      </w:rPr>
    </w:lvl>
    <w:lvl w:ilvl="4" w:tplc="08130003" w:tentative="1">
      <w:start w:val="1"/>
      <w:numFmt w:val="bullet"/>
      <w:lvlText w:val="o"/>
      <w:lvlJc w:val="left"/>
      <w:pPr>
        <w:ind w:left="3884" w:hanging="360"/>
      </w:pPr>
      <w:rPr>
        <w:rFonts w:ascii="Courier New" w:hAnsi="Courier New" w:cs="Courier New" w:hint="default"/>
      </w:rPr>
    </w:lvl>
    <w:lvl w:ilvl="5" w:tplc="08130005" w:tentative="1">
      <w:start w:val="1"/>
      <w:numFmt w:val="bullet"/>
      <w:lvlText w:val=""/>
      <w:lvlJc w:val="left"/>
      <w:pPr>
        <w:ind w:left="4604" w:hanging="360"/>
      </w:pPr>
      <w:rPr>
        <w:rFonts w:ascii="Wingdings" w:hAnsi="Wingdings" w:hint="default"/>
      </w:rPr>
    </w:lvl>
    <w:lvl w:ilvl="6" w:tplc="08130001" w:tentative="1">
      <w:start w:val="1"/>
      <w:numFmt w:val="bullet"/>
      <w:lvlText w:val=""/>
      <w:lvlJc w:val="left"/>
      <w:pPr>
        <w:ind w:left="5324" w:hanging="360"/>
      </w:pPr>
      <w:rPr>
        <w:rFonts w:ascii="Symbol" w:hAnsi="Symbol" w:hint="default"/>
      </w:rPr>
    </w:lvl>
    <w:lvl w:ilvl="7" w:tplc="08130003" w:tentative="1">
      <w:start w:val="1"/>
      <w:numFmt w:val="bullet"/>
      <w:lvlText w:val="o"/>
      <w:lvlJc w:val="left"/>
      <w:pPr>
        <w:ind w:left="6044" w:hanging="360"/>
      </w:pPr>
      <w:rPr>
        <w:rFonts w:ascii="Courier New" w:hAnsi="Courier New" w:cs="Courier New" w:hint="default"/>
      </w:rPr>
    </w:lvl>
    <w:lvl w:ilvl="8" w:tplc="08130005" w:tentative="1">
      <w:start w:val="1"/>
      <w:numFmt w:val="bullet"/>
      <w:lvlText w:val=""/>
      <w:lvlJc w:val="left"/>
      <w:pPr>
        <w:ind w:left="6764" w:hanging="360"/>
      </w:pPr>
      <w:rPr>
        <w:rFonts w:ascii="Wingdings" w:hAnsi="Wingdings" w:hint="default"/>
      </w:rPr>
    </w:lvl>
  </w:abstractNum>
  <w:abstractNum w:abstractNumId="17" w15:restartNumberingAfterBreak="0">
    <w:nsid w:val="5DB82C56"/>
    <w:multiLevelType w:val="hybridMultilevel"/>
    <w:tmpl w:val="1AA205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41E2AA1"/>
    <w:multiLevelType w:val="hybridMultilevel"/>
    <w:tmpl w:val="43A0DD1C"/>
    <w:lvl w:ilvl="0" w:tplc="08130001">
      <w:start w:val="1"/>
      <w:numFmt w:val="bullet"/>
      <w:lvlText w:val=""/>
      <w:lvlJc w:val="left"/>
      <w:pPr>
        <w:ind w:left="1004" w:hanging="360"/>
      </w:pPr>
      <w:rPr>
        <w:rFonts w:ascii="Symbol" w:hAnsi="Symbol" w:hint="default"/>
      </w:rPr>
    </w:lvl>
    <w:lvl w:ilvl="1" w:tplc="08130003" w:tentative="1">
      <w:start w:val="1"/>
      <w:numFmt w:val="bullet"/>
      <w:lvlText w:val="o"/>
      <w:lvlJc w:val="left"/>
      <w:pPr>
        <w:ind w:left="1724" w:hanging="360"/>
      </w:pPr>
      <w:rPr>
        <w:rFonts w:ascii="Courier New" w:hAnsi="Courier New" w:cs="Courier New" w:hint="default"/>
      </w:rPr>
    </w:lvl>
    <w:lvl w:ilvl="2" w:tplc="08130005" w:tentative="1">
      <w:start w:val="1"/>
      <w:numFmt w:val="bullet"/>
      <w:lvlText w:val=""/>
      <w:lvlJc w:val="left"/>
      <w:pPr>
        <w:ind w:left="2444" w:hanging="360"/>
      </w:pPr>
      <w:rPr>
        <w:rFonts w:ascii="Wingdings" w:hAnsi="Wingdings" w:hint="default"/>
      </w:rPr>
    </w:lvl>
    <w:lvl w:ilvl="3" w:tplc="08130001" w:tentative="1">
      <w:start w:val="1"/>
      <w:numFmt w:val="bullet"/>
      <w:lvlText w:val=""/>
      <w:lvlJc w:val="left"/>
      <w:pPr>
        <w:ind w:left="3164" w:hanging="360"/>
      </w:pPr>
      <w:rPr>
        <w:rFonts w:ascii="Symbol" w:hAnsi="Symbol" w:hint="default"/>
      </w:rPr>
    </w:lvl>
    <w:lvl w:ilvl="4" w:tplc="08130003" w:tentative="1">
      <w:start w:val="1"/>
      <w:numFmt w:val="bullet"/>
      <w:lvlText w:val="o"/>
      <w:lvlJc w:val="left"/>
      <w:pPr>
        <w:ind w:left="3884" w:hanging="360"/>
      </w:pPr>
      <w:rPr>
        <w:rFonts w:ascii="Courier New" w:hAnsi="Courier New" w:cs="Courier New" w:hint="default"/>
      </w:rPr>
    </w:lvl>
    <w:lvl w:ilvl="5" w:tplc="08130005" w:tentative="1">
      <w:start w:val="1"/>
      <w:numFmt w:val="bullet"/>
      <w:lvlText w:val=""/>
      <w:lvlJc w:val="left"/>
      <w:pPr>
        <w:ind w:left="4604" w:hanging="360"/>
      </w:pPr>
      <w:rPr>
        <w:rFonts w:ascii="Wingdings" w:hAnsi="Wingdings" w:hint="default"/>
      </w:rPr>
    </w:lvl>
    <w:lvl w:ilvl="6" w:tplc="08130001" w:tentative="1">
      <w:start w:val="1"/>
      <w:numFmt w:val="bullet"/>
      <w:lvlText w:val=""/>
      <w:lvlJc w:val="left"/>
      <w:pPr>
        <w:ind w:left="5324" w:hanging="360"/>
      </w:pPr>
      <w:rPr>
        <w:rFonts w:ascii="Symbol" w:hAnsi="Symbol" w:hint="default"/>
      </w:rPr>
    </w:lvl>
    <w:lvl w:ilvl="7" w:tplc="08130003" w:tentative="1">
      <w:start w:val="1"/>
      <w:numFmt w:val="bullet"/>
      <w:lvlText w:val="o"/>
      <w:lvlJc w:val="left"/>
      <w:pPr>
        <w:ind w:left="6044" w:hanging="360"/>
      </w:pPr>
      <w:rPr>
        <w:rFonts w:ascii="Courier New" w:hAnsi="Courier New" w:cs="Courier New" w:hint="default"/>
      </w:rPr>
    </w:lvl>
    <w:lvl w:ilvl="8" w:tplc="08130005" w:tentative="1">
      <w:start w:val="1"/>
      <w:numFmt w:val="bullet"/>
      <w:lvlText w:val=""/>
      <w:lvlJc w:val="left"/>
      <w:pPr>
        <w:ind w:left="6764" w:hanging="360"/>
      </w:pPr>
      <w:rPr>
        <w:rFonts w:ascii="Wingdings" w:hAnsi="Wingdings" w:hint="default"/>
      </w:rPr>
    </w:lvl>
  </w:abstractNum>
  <w:abstractNum w:abstractNumId="19" w15:restartNumberingAfterBreak="0">
    <w:nsid w:val="64A4437B"/>
    <w:multiLevelType w:val="hybridMultilevel"/>
    <w:tmpl w:val="0BBA1BD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6B904FE"/>
    <w:multiLevelType w:val="hybridMultilevel"/>
    <w:tmpl w:val="76A2B5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94962D3"/>
    <w:multiLevelType w:val="hybridMultilevel"/>
    <w:tmpl w:val="F04C23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98713AE"/>
    <w:multiLevelType w:val="multilevel"/>
    <w:tmpl w:val="9E46609A"/>
    <w:lvl w:ilvl="0">
      <w:start w:val="1"/>
      <w:numFmt w:val="decimal"/>
      <w:lvlText w:val="%1."/>
      <w:lvlJc w:val="left"/>
      <w:pPr>
        <w:ind w:left="360" w:hanging="360"/>
      </w:pPr>
      <w:rPr>
        <w:rFonts w:hint="default"/>
        <w:sz w:val="44"/>
        <w:szCs w:val="44"/>
      </w:rPr>
    </w:lvl>
    <w:lvl w:ilvl="1">
      <w:start w:val="1"/>
      <w:numFmt w:val="decimal"/>
      <w:pStyle w:val="Style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AFC5F53"/>
    <w:multiLevelType w:val="hybridMultilevel"/>
    <w:tmpl w:val="3BDCC5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FCB69A0"/>
    <w:multiLevelType w:val="hybridMultilevel"/>
    <w:tmpl w:val="E57453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3"/>
  </w:num>
  <w:num w:numId="2">
    <w:abstractNumId w:val="15"/>
  </w:num>
  <w:num w:numId="3">
    <w:abstractNumId w:val="11"/>
  </w:num>
  <w:num w:numId="4">
    <w:abstractNumId w:val="12"/>
  </w:num>
  <w:num w:numId="5">
    <w:abstractNumId w:val="3"/>
  </w:num>
  <w:num w:numId="6">
    <w:abstractNumId w:val="19"/>
  </w:num>
  <w:num w:numId="7">
    <w:abstractNumId w:val="7"/>
  </w:num>
  <w:num w:numId="8">
    <w:abstractNumId w:val="1"/>
  </w:num>
  <w:num w:numId="9">
    <w:abstractNumId w:val="0"/>
  </w:num>
  <w:num w:numId="10">
    <w:abstractNumId w:val="5"/>
  </w:num>
  <w:num w:numId="11">
    <w:abstractNumId w:val="8"/>
  </w:num>
  <w:num w:numId="12">
    <w:abstractNumId w:val="22"/>
  </w:num>
  <w:num w:numId="13">
    <w:abstractNumId w:val="9"/>
  </w:num>
  <w:num w:numId="14">
    <w:abstractNumId w:val="22"/>
  </w:num>
  <w:num w:numId="15">
    <w:abstractNumId w:val="22"/>
  </w:num>
  <w:num w:numId="16">
    <w:abstractNumId w:val="22"/>
  </w:num>
  <w:num w:numId="17">
    <w:abstractNumId w:val="14"/>
  </w:num>
  <w:num w:numId="18">
    <w:abstractNumId w:val="22"/>
  </w:num>
  <w:num w:numId="19">
    <w:abstractNumId w:val="22"/>
  </w:num>
  <w:num w:numId="20">
    <w:abstractNumId w:val="24"/>
  </w:num>
  <w:num w:numId="21">
    <w:abstractNumId w:val="2"/>
  </w:num>
  <w:num w:numId="22">
    <w:abstractNumId w:val="10"/>
  </w:num>
  <w:num w:numId="23">
    <w:abstractNumId w:val="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6"/>
  </w:num>
  <w:num w:numId="27">
    <w:abstractNumId w:val="20"/>
  </w:num>
  <w:num w:numId="28">
    <w:abstractNumId w:val="17"/>
  </w:num>
  <w:num w:numId="29">
    <w:abstractNumId w:val="23"/>
  </w:num>
  <w:num w:numId="30">
    <w:abstractNumId w:val="16"/>
  </w:num>
  <w:num w:numId="31">
    <w:abstractNumId w:val="21"/>
  </w:num>
  <w:num w:numId="3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 Knijf, Soetkin">
    <w15:presenceInfo w15:providerId="AD" w15:userId="S::soetkin.deknijf@ond.vlaanderen.be::922c7b37-1d34-4919-bb60-3dfd94339e18"/>
  </w15:person>
  <w15:person w15:author="De Knijf, Soetkin [2]">
    <w15:presenceInfo w15:providerId="AD" w15:userId="S::soetkin.deknijf@ond.vlaanderen.be::922c7b37-1d34-4919-bb60-3dfd94339e18"/>
  </w15:person>
  <w15:person w15:author="De Knijf, Soetkin [3]">
    <w15:presenceInfo w15:providerId="AD" w15:userId="S::soetkin.deknijf@ond.vlaanderen.be::922c7b37-1d34-4919-bb60-3dfd94339e18"/>
  </w15:person>
  <w15:person w15:author="Jacqueline van Leeuwen">
    <w15:presenceInfo w15:providerId="None" w15:userId="Jacqueline van Leeuwen"/>
  </w15:person>
  <w15:person w15:author="Eve Van Dael">
    <w15:presenceInfo w15:providerId="AD" w15:userId="S-1-5-21-3767068291-2554771458-1071003786-6657"/>
  </w15:person>
  <w15:person w15:author="Anne-Cathérine Olbrechts">
    <w15:presenceInfo w15:providerId="AD" w15:userId="S-1-5-21-3767068291-2554771458-1071003786-66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A32"/>
    <w:rsid w:val="00003CBA"/>
    <w:rsid w:val="000040DA"/>
    <w:rsid w:val="00004822"/>
    <w:rsid w:val="0000528A"/>
    <w:rsid w:val="00007892"/>
    <w:rsid w:val="000123BC"/>
    <w:rsid w:val="00014399"/>
    <w:rsid w:val="00014E64"/>
    <w:rsid w:val="00017088"/>
    <w:rsid w:val="00022052"/>
    <w:rsid w:val="0002207C"/>
    <w:rsid w:val="000236CD"/>
    <w:rsid w:val="00023C64"/>
    <w:rsid w:val="00023D48"/>
    <w:rsid w:val="000246E3"/>
    <w:rsid w:val="000357BA"/>
    <w:rsid w:val="000400AF"/>
    <w:rsid w:val="00041957"/>
    <w:rsid w:val="00045725"/>
    <w:rsid w:val="000460BA"/>
    <w:rsid w:val="00046A51"/>
    <w:rsid w:val="00051376"/>
    <w:rsid w:val="000515A1"/>
    <w:rsid w:val="00053883"/>
    <w:rsid w:val="000551A0"/>
    <w:rsid w:val="00056F5E"/>
    <w:rsid w:val="000600F2"/>
    <w:rsid w:val="00060395"/>
    <w:rsid w:val="00063CAB"/>
    <w:rsid w:val="000653DB"/>
    <w:rsid w:val="000676C0"/>
    <w:rsid w:val="0007126A"/>
    <w:rsid w:val="00071489"/>
    <w:rsid w:val="00071DD8"/>
    <w:rsid w:val="0007221E"/>
    <w:rsid w:val="00073A34"/>
    <w:rsid w:val="00077058"/>
    <w:rsid w:val="00080F6D"/>
    <w:rsid w:val="000817B6"/>
    <w:rsid w:val="0008586F"/>
    <w:rsid w:val="00086DEF"/>
    <w:rsid w:val="00086F06"/>
    <w:rsid w:val="00087E6E"/>
    <w:rsid w:val="0009544D"/>
    <w:rsid w:val="000A0630"/>
    <w:rsid w:val="000A3822"/>
    <w:rsid w:val="000A5B93"/>
    <w:rsid w:val="000A6382"/>
    <w:rsid w:val="000A6EAB"/>
    <w:rsid w:val="000A7B26"/>
    <w:rsid w:val="000B07F9"/>
    <w:rsid w:val="000B2D12"/>
    <w:rsid w:val="000B676F"/>
    <w:rsid w:val="000C1B45"/>
    <w:rsid w:val="000C21E6"/>
    <w:rsid w:val="000C41A0"/>
    <w:rsid w:val="000D204C"/>
    <w:rsid w:val="000D6FD6"/>
    <w:rsid w:val="000D7A86"/>
    <w:rsid w:val="000E2C2E"/>
    <w:rsid w:val="000E55CD"/>
    <w:rsid w:val="000E5710"/>
    <w:rsid w:val="000E6188"/>
    <w:rsid w:val="000F2530"/>
    <w:rsid w:val="000F55B7"/>
    <w:rsid w:val="000F55D2"/>
    <w:rsid w:val="000F6ABA"/>
    <w:rsid w:val="001051B4"/>
    <w:rsid w:val="00106D4C"/>
    <w:rsid w:val="00112AE5"/>
    <w:rsid w:val="00126947"/>
    <w:rsid w:val="00133BB6"/>
    <w:rsid w:val="0013415C"/>
    <w:rsid w:val="0013422E"/>
    <w:rsid w:val="00134EA0"/>
    <w:rsid w:val="001356AE"/>
    <w:rsid w:val="00135B62"/>
    <w:rsid w:val="00137D5E"/>
    <w:rsid w:val="001409CC"/>
    <w:rsid w:val="0014598E"/>
    <w:rsid w:val="00156D83"/>
    <w:rsid w:val="0015732F"/>
    <w:rsid w:val="001614DD"/>
    <w:rsid w:val="00161E9B"/>
    <w:rsid w:val="00165C2B"/>
    <w:rsid w:val="00166E86"/>
    <w:rsid w:val="001714C0"/>
    <w:rsid w:val="00173867"/>
    <w:rsid w:val="00173FAD"/>
    <w:rsid w:val="00174225"/>
    <w:rsid w:val="0017485E"/>
    <w:rsid w:val="001756C3"/>
    <w:rsid w:val="001841AA"/>
    <w:rsid w:val="00185039"/>
    <w:rsid w:val="00185794"/>
    <w:rsid w:val="00185B88"/>
    <w:rsid w:val="001958FE"/>
    <w:rsid w:val="001A09FD"/>
    <w:rsid w:val="001A4669"/>
    <w:rsid w:val="001A65AC"/>
    <w:rsid w:val="001B2F2C"/>
    <w:rsid w:val="001B4A43"/>
    <w:rsid w:val="001B6396"/>
    <w:rsid w:val="001B696E"/>
    <w:rsid w:val="001C1345"/>
    <w:rsid w:val="001C2B66"/>
    <w:rsid w:val="001C2FCF"/>
    <w:rsid w:val="001D288D"/>
    <w:rsid w:val="001D31B9"/>
    <w:rsid w:val="001D46DF"/>
    <w:rsid w:val="001D5B3F"/>
    <w:rsid w:val="001D5E4A"/>
    <w:rsid w:val="001D754A"/>
    <w:rsid w:val="001E13B3"/>
    <w:rsid w:val="001E2A98"/>
    <w:rsid w:val="001F1B35"/>
    <w:rsid w:val="001F3647"/>
    <w:rsid w:val="001F566C"/>
    <w:rsid w:val="0020179B"/>
    <w:rsid w:val="00205B71"/>
    <w:rsid w:val="00206D40"/>
    <w:rsid w:val="0021530D"/>
    <w:rsid w:val="00221648"/>
    <w:rsid w:val="00223CF6"/>
    <w:rsid w:val="00224F97"/>
    <w:rsid w:val="002269D7"/>
    <w:rsid w:val="00232CD8"/>
    <w:rsid w:val="00237A67"/>
    <w:rsid w:val="00237C74"/>
    <w:rsid w:val="0024227B"/>
    <w:rsid w:val="00242EDA"/>
    <w:rsid w:val="0024733D"/>
    <w:rsid w:val="0025761C"/>
    <w:rsid w:val="00260133"/>
    <w:rsid w:val="0026331E"/>
    <w:rsid w:val="00263BB0"/>
    <w:rsid w:val="00281766"/>
    <w:rsid w:val="0028427F"/>
    <w:rsid w:val="00284598"/>
    <w:rsid w:val="002875E2"/>
    <w:rsid w:val="00287E31"/>
    <w:rsid w:val="002931BB"/>
    <w:rsid w:val="002934BE"/>
    <w:rsid w:val="00293CBF"/>
    <w:rsid w:val="002973C2"/>
    <w:rsid w:val="00297E37"/>
    <w:rsid w:val="002A296B"/>
    <w:rsid w:val="002A4FD5"/>
    <w:rsid w:val="002A5F64"/>
    <w:rsid w:val="002A621F"/>
    <w:rsid w:val="002A68A1"/>
    <w:rsid w:val="002A70FE"/>
    <w:rsid w:val="002A7FDC"/>
    <w:rsid w:val="002B27FC"/>
    <w:rsid w:val="002B34B7"/>
    <w:rsid w:val="002B3CB5"/>
    <w:rsid w:val="002B3E25"/>
    <w:rsid w:val="002B4D44"/>
    <w:rsid w:val="002C3832"/>
    <w:rsid w:val="002C4175"/>
    <w:rsid w:val="002C5A44"/>
    <w:rsid w:val="002C5C30"/>
    <w:rsid w:val="002D2C35"/>
    <w:rsid w:val="002D5C8D"/>
    <w:rsid w:val="002D7E07"/>
    <w:rsid w:val="002E0C8F"/>
    <w:rsid w:val="002E1B62"/>
    <w:rsid w:val="002E6F5E"/>
    <w:rsid w:val="002E7489"/>
    <w:rsid w:val="002F0F1C"/>
    <w:rsid w:val="002F1A63"/>
    <w:rsid w:val="002F1BB7"/>
    <w:rsid w:val="002F1F39"/>
    <w:rsid w:val="002F244E"/>
    <w:rsid w:val="002F2A40"/>
    <w:rsid w:val="002F6621"/>
    <w:rsid w:val="003017BE"/>
    <w:rsid w:val="003026A3"/>
    <w:rsid w:val="00304596"/>
    <w:rsid w:val="003104BF"/>
    <w:rsid w:val="00311093"/>
    <w:rsid w:val="003254FF"/>
    <w:rsid w:val="00326022"/>
    <w:rsid w:val="00336D08"/>
    <w:rsid w:val="00337138"/>
    <w:rsid w:val="00345F8F"/>
    <w:rsid w:val="00347044"/>
    <w:rsid w:val="00350AC5"/>
    <w:rsid w:val="00350DED"/>
    <w:rsid w:val="00351DCB"/>
    <w:rsid w:val="00353495"/>
    <w:rsid w:val="00353505"/>
    <w:rsid w:val="003546E4"/>
    <w:rsid w:val="00354B9E"/>
    <w:rsid w:val="003554FC"/>
    <w:rsid w:val="00355DF7"/>
    <w:rsid w:val="00357783"/>
    <w:rsid w:val="00362064"/>
    <w:rsid w:val="00363F75"/>
    <w:rsid w:val="00364847"/>
    <w:rsid w:val="00364F42"/>
    <w:rsid w:val="00364FC6"/>
    <w:rsid w:val="0036781C"/>
    <w:rsid w:val="00371CF3"/>
    <w:rsid w:val="0037460A"/>
    <w:rsid w:val="00375818"/>
    <w:rsid w:val="003758A1"/>
    <w:rsid w:val="003812D6"/>
    <w:rsid w:val="00385ADF"/>
    <w:rsid w:val="003876D3"/>
    <w:rsid w:val="00387B70"/>
    <w:rsid w:val="0039125D"/>
    <w:rsid w:val="00392094"/>
    <w:rsid w:val="003934D3"/>
    <w:rsid w:val="003937FF"/>
    <w:rsid w:val="00393EA0"/>
    <w:rsid w:val="003940A5"/>
    <w:rsid w:val="00395700"/>
    <w:rsid w:val="003A0F71"/>
    <w:rsid w:val="003A570F"/>
    <w:rsid w:val="003B06CC"/>
    <w:rsid w:val="003B0A70"/>
    <w:rsid w:val="003B1829"/>
    <w:rsid w:val="003B4D91"/>
    <w:rsid w:val="003B64B6"/>
    <w:rsid w:val="003B7006"/>
    <w:rsid w:val="003B7AB9"/>
    <w:rsid w:val="003C1128"/>
    <w:rsid w:val="003C20A8"/>
    <w:rsid w:val="003C2D45"/>
    <w:rsid w:val="003C7D49"/>
    <w:rsid w:val="003D6125"/>
    <w:rsid w:val="003E0A15"/>
    <w:rsid w:val="003E1749"/>
    <w:rsid w:val="003E5AC9"/>
    <w:rsid w:val="003E68C7"/>
    <w:rsid w:val="003F0DAE"/>
    <w:rsid w:val="003F63AC"/>
    <w:rsid w:val="003F6774"/>
    <w:rsid w:val="003F6825"/>
    <w:rsid w:val="0040044E"/>
    <w:rsid w:val="00400778"/>
    <w:rsid w:val="00400D20"/>
    <w:rsid w:val="00401A29"/>
    <w:rsid w:val="004073E5"/>
    <w:rsid w:val="004137FA"/>
    <w:rsid w:val="00414E8F"/>
    <w:rsid w:val="00416282"/>
    <w:rsid w:val="0041664F"/>
    <w:rsid w:val="004227E5"/>
    <w:rsid w:val="0042503B"/>
    <w:rsid w:val="00427515"/>
    <w:rsid w:val="0043170F"/>
    <w:rsid w:val="00432E5E"/>
    <w:rsid w:val="00433B62"/>
    <w:rsid w:val="00436C9D"/>
    <w:rsid w:val="004420C0"/>
    <w:rsid w:val="00445A87"/>
    <w:rsid w:val="004469A8"/>
    <w:rsid w:val="00450D06"/>
    <w:rsid w:val="004520F1"/>
    <w:rsid w:val="0045797A"/>
    <w:rsid w:val="00460B8E"/>
    <w:rsid w:val="00461383"/>
    <w:rsid w:val="004633DC"/>
    <w:rsid w:val="004633E8"/>
    <w:rsid w:val="00463407"/>
    <w:rsid w:val="0047307D"/>
    <w:rsid w:val="00473D3B"/>
    <w:rsid w:val="00475032"/>
    <w:rsid w:val="00475C00"/>
    <w:rsid w:val="00480AD9"/>
    <w:rsid w:val="00481580"/>
    <w:rsid w:val="00487035"/>
    <w:rsid w:val="004876B7"/>
    <w:rsid w:val="00491423"/>
    <w:rsid w:val="00493E19"/>
    <w:rsid w:val="0049438E"/>
    <w:rsid w:val="0049466A"/>
    <w:rsid w:val="00495865"/>
    <w:rsid w:val="00496416"/>
    <w:rsid w:val="004A01B6"/>
    <w:rsid w:val="004A1796"/>
    <w:rsid w:val="004A38DF"/>
    <w:rsid w:val="004B5DE4"/>
    <w:rsid w:val="004B5F4A"/>
    <w:rsid w:val="004C30BA"/>
    <w:rsid w:val="004C4CE9"/>
    <w:rsid w:val="004C5627"/>
    <w:rsid w:val="004C7438"/>
    <w:rsid w:val="004D43FB"/>
    <w:rsid w:val="004E468D"/>
    <w:rsid w:val="004E5A19"/>
    <w:rsid w:val="004E61B4"/>
    <w:rsid w:val="004E7BC7"/>
    <w:rsid w:val="004F2198"/>
    <w:rsid w:val="00500638"/>
    <w:rsid w:val="00503907"/>
    <w:rsid w:val="00504BC7"/>
    <w:rsid w:val="00507098"/>
    <w:rsid w:val="00512BB4"/>
    <w:rsid w:val="00513AFC"/>
    <w:rsid w:val="00514B91"/>
    <w:rsid w:val="00515408"/>
    <w:rsid w:val="00516649"/>
    <w:rsid w:val="00527C05"/>
    <w:rsid w:val="00534C29"/>
    <w:rsid w:val="00537FD9"/>
    <w:rsid w:val="005434A7"/>
    <w:rsid w:val="00546273"/>
    <w:rsid w:val="00546483"/>
    <w:rsid w:val="005470E8"/>
    <w:rsid w:val="00552FE9"/>
    <w:rsid w:val="005564CD"/>
    <w:rsid w:val="00557424"/>
    <w:rsid w:val="00557F7A"/>
    <w:rsid w:val="005617DE"/>
    <w:rsid w:val="00573BDE"/>
    <w:rsid w:val="00576F1B"/>
    <w:rsid w:val="00583774"/>
    <w:rsid w:val="0058440E"/>
    <w:rsid w:val="005854C2"/>
    <w:rsid w:val="00586B38"/>
    <w:rsid w:val="00587C91"/>
    <w:rsid w:val="0059062A"/>
    <w:rsid w:val="00591A15"/>
    <w:rsid w:val="005937C3"/>
    <w:rsid w:val="00593C9E"/>
    <w:rsid w:val="00594AB1"/>
    <w:rsid w:val="00595F7A"/>
    <w:rsid w:val="00596CCA"/>
    <w:rsid w:val="00597518"/>
    <w:rsid w:val="00597E67"/>
    <w:rsid w:val="00597EBC"/>
    <w:rsid w:val="005A2D4E"/>
    <w:rsid w:val="005A2F6C"/>
    <w:rsid w:val="005A4B95"/>
    <w:rsid w:val="005A6FEC"/>
    <w:rsid w:val="005B0270"/>
    <w:rsid w:val="005B08C5"/>
    <w:rsid w:val="005B0DF6"/>
    <w:rsid w:val="005B3307"/>
    <w:rsid w:val="005B374A"/>
    <w:rsid w:val="005B5B86"/>
    <w:rsid w:val="005B5CB2"/>
    <w:rsid w:val="005C7912"/>
    <w:rsid w:val="005D024D"/>
    <w:rsid w:val="005D0913"/>
    <w:rsid w:val="005D114B"/>
    <w:rsid w:val="005E05F6"/>
    <w:rsid w:val="005E3948"/>
    <w:rsid w:val="005F0AA2"/>
    <w:rsid w:val="005F10A9"/>
    <w:rsid w:val="005F28DD"/>
    <w:rsid w:val="005F31AC"/>
    <w:rsid w:val="005F4795"/>
    <w:rsid w:val="005F5654"/>
    <w:rsid w:val="005F656C"/>
    <w:rsid w:val="00601790"/>
    <w:rsid w:val="00601DFE"/>
    <w:rsid w:val="006028AC"/>
    <w:rsid w:val="00602D24"/>
    <w:rsid w:val="00603D10"/>
    <w:rsid w:val="006072AA"/>
    <w:rsid w:val="006109B4"/>
    <w:rsid w:val="00610EBF"/>
    <w:rsid w:val="00611D8D"/>
    <w:rsid w:val="006140A9"/>
    <w:rsid w:val="006173BE"/>
    <w:rsid w:val="006224FD"/>
    <w:rsid w:val="0062450A"/>
    <w:rsid w:val="00625BAA"/>
    <w:rsid w:val="00627CD1"/>
    <w:rsid w:val="00631389"/>
    <w:rsid w:val="006362F1"/>
    <w:rsid w:val="006374BF"/>
    <w:rsid w:val="00640FB5"/>
    <w:rsid w:val="00641425"/>
    <w:rsid w:val="00642C3D"/>
    <w:rsid w:val="00644A99"/>
    <w:rsid w:val="00644E57"/>
    <w:rsid w:val="006468CA"/>
    <w:rsid w:val="0064757D"/>
    <w:rsid w:val="00653415"/>
    <w:rsid w:val="006552C9"/>
    <w:rsid w:val="006554A0"/>
    <w:rsid w:val="00655BEA"/>
    <w:rsid w:val="006560D1"/>
    <w:rsid w:val="00656A9E"/>
    <w:rsid w:val="00657076"/>
    <w:rsid w:val="006608CB"/>
    <w:rsid w:val="00663581"/>
    <w:rsid w:val="006640BE"/>
    <w:rsid w:val="00666B67"/>
    <w:rsid w:val="00667AD5"/>
    <w:rsid w:val="00671987"/>
    <w:rsid w:val="00673138"/>
    <w:rsid w:val="0067368C"/>
    <w:rsid w:val="00675461"/>
    <w:rsid w:val="00675539"/>
    <w:rsid w:val="006774A7"/>
    <w:rsid w:val="00680058"/>
    <w:rsid w:val="006815B8"/>
    <w:rsid w:val="006820AB"/>
    <w:rsid w:val="00683B10"/>
    <w:rsid w:val="006910EC"/>
    <w:rsid w:val="00692D41"/>
    <w:rsid w:val="006934B0"/>
    <w:rsid w:val="006A1951"/>
    <w:rsid w:val="006A34D2"/>
    <w:rsid w:val="006A449E"/>
    <w:rsid w:val="006C03FF"/>
    <w:rsid w:val="006C31A1"/>
    <w:rsid w:val="006D0FAA"/>
    <w:rsid w:val="006D6B65"/>
    <w:rsid w:val="006D7FB9"/>
    <w:rsid w:val="006E113D"/>
    <w:rsid w:val="006E5A18"/>
    <w:rsid w:val="006E6D23"/>
    <w:rsid w:val="006E77BD"/>
    <w:rsid w:val="006E7CA8"/>
    <w:rsid w:val="006F360D"/>
    <w:rsid w:val="006F4899"/>
    <w:rsid w:val="006F505E"/>
    <w:rsid w:val="006F53DB"/>
    <w:rsid w:val="006F716B"/>
    <w:rsid w:val="0070086E"/>
    <w:rsid w:val="00701253"/>
    <w:rsid w:val="007071AE"/>
    <w:rsid w:val="00711763"/>
    <w:rsid w:val="007120B0"/>
    <w:rsid w:val="0071429B"/>
    <w:rsid w:val="00714A31"/>
    <w:rsid w:val="0071501D"/>
    <w:rsid w:val="00716793"/>
    <w:rsid w:val="00720CD0"/>
    <w:rsid w:val="00720E6B"/>
    <w:rsid w:val="00721CD6"/>
    <w:rsid w:val="007253D9"/>
    <w:rsid w:val="007269F0"/>
    <w:rsid w:val="007276B3"/>
    <w:rsid w:val="00731C8E"/>
    <w:rsid w:val="00733EEF"/>
    <w:rsid w:val="00734F4B"/>
    <w:rsid w:val="007402BF"/>
    <w:rsid w:val="00740E60"/>
    <w:rsid w:val="007419F4"/>
    <w:rsid w:val="00742732"/>
    <w:rsid w:val="00743380"/>
    <w:rsid w:val="0075198E"/>
    <w:rsid w:val="007533F9"/>
    <w:rsid w:val="00754FB6"/>
    <w:rsid w:val="007558A0"/>
    <w:rsid w:val="007624AB"/>
    <w:rsid w:val="00762DC2"/>
    <w:rsid w:val="00766BF8"/>
    <w:rsid w:val="007672A2"/>
    <w:rsid w:val="00767F49"/>
    <w:rsid w:val="00771800"/>
    <w:rsid w:val="00782B1B"/>
    <w:rsid w:val="00782C16"/>
    <w:rsid w:val="00785338"/>
    <w:rsid w:val="00790357"/>
    <w:rsid w:val="0079056A"/>
    <w:rsid w:val="00790B4B"/>
    <w:rsid w:val="007924C2"/>
    <w:rsid w:val="00793806"/>
    <w:rsid w:val="0079620E"/>
    <w:rsid w:val="007A136A"/>
    <w:rsid w:val="007A3C82"/>
    <w:rsid w:val="007A4D90"/>
    <w:rsid w:val="007A5E83"/>
    <w:rsid w:val="007A6455"/>
    <w:rsid w:val="007B00E5"/>
    <w:rsid w:val="007B0471"/>
    <w:rsid w:val="007B25F3"/>
    <w:rsid w:val="007B264E"/>
    <w:rsid w:val="007B2663"/>
    <w:rsid w:val="007B3BCE"/>
    <w:rsid w:val="007B3ECA"/>
    <w:rsid w:val="007B42D5"/>
    <w:rsid w:val="007B501D"/>
    <w:rsid w:val="007B6691"/>
    <w:rsid w:val="007B7342"/>
    <w:rsid w:val="007C1AD1"/>
    <w:rsid w:val="007C1D75"/>
    <w:rsid w:val="007C30E7"/>
    <w:rsid w:val="007C4E87"/>
    <w:rsid w:val="007D2449"/>
    <w:rsid w:val="007D333B"/>
    <w:rsid w:val="007D5F5F"/>
    <w:rsid w:val="007E1C69"/>
    <w:rsid w:val="007E2688"/>
    <w:rsid w:val="007F0F47"/>
    <w:rsid w:val="007F4FC2"/>
    <w:rsid w:val="007F5F12"/>
    <w:rsid w:val="00800811"/>
    <w:rsid w:val="00804326"/>
    <w:rsid w:val="008045BD"/>
    <w:rsid w:val="00804834"/>
    <w:rsid w:val="00805208"/>
    <w:rsid w:val="00806AAB"/>
    <w:rsid w:val="00811AAA"/>
    <w:rsid w:val="008138F1"/>
    <w:rsid w:val="008144BA"/>
    <w:rsid w:val="0082319D"/>
    <w:rsid w:val="008261D5"/>
    <w:rsid w:val="0083005B"/>
    <w:rsid w:val="00832C99"/>
    <w:rsid w:val="00834057"/>
    <w:rsid w:val="0083417D"/>
    <w:rsid w:val="00836834"/>
    <w:rsid w:val="00837122"/>
    <w:rsid w:val="0084236B"/>
    <w:rsid w:val="00843F75"/>
    <w:rsid w:val="0084415C"/>
    <w:rsid w:val="0084529D"/>
    <w:rsid w:val="00847853"/>
    <w:rsid w:val="00851549"/>
    <w:rsid w:val="0085220F"/>
    <w:rsid w:val="0085341A"/>
    <w:rsid w:val="00854549"/>
    <w:rsid w:val="0085548B"/>
    <w:rsid w:val="008572A3"/>
    <w:rsid w:val="00867B47"/>
    <w:rsid w:val="0087018C"/>
    <w:rsid w:val="00871900"/>
    <w:rsid w:val="00873DC7"/>
    <w:rsid w:val="008813C7"/>
    <w:rsid w:val="00881703"/>
    <w:rsid w:val="00881C58"/>
    <w:rsid w:val="00882590"/>
    <w:rsid w:val="008906E2"/>
    <w:rsid w:val="00890FAA"/>
    <w:rsid w:val="008966CE"/>
    <w:rsid w:val="008A28CC"/>
    <w:rsid w:val="008A5663"/>
    <w:rsid w:val="008A77D4"/>
    <w:rsid w:val="008B0F09"/>
    <w:rsid w:val="008B4BF4"/>
    <w:rsid w:val="008B6215"/>
    <w:rsid w:val="008B7422"/>
    <w:rsid w:val="008C1EA7"/>
    <w:rsid w:val="008D2A65"/>
    <w:rsid w:val="008D2ADC"/>
    <w:rsid w:val="008D454F"/>
    <w:rsid w:val="008D5CDD"/>
    <w:rsid w:val="008E0A80"/>
    <w:rsid w:val="008E3009"/>
    <w:rsid w:val="008E4131"/>
    <w:rsid w:val="008E6125"/>
    <w:rsid w:val="008E6A29"/>
    <w:rsid w:val="008F0640"/>
    <w:rsid w:val="008F2945"/>
    <w:rsid w:val="008F461B"/>
    <w:rsid w:val="008F60FF"/>
    <w:rsid w:val="008F727F"/>
    <w:rsid w:val="008F7376"/>
    <w:rsid w:val="00900EA7"/>
    <w:rsid w:val="00902A0D"/>
    <w:rsid w:val="00903384"/>
    <w:rsid w:val="00903D72"/>
    <w:rsid w:val="00906AAF"/>
    <w:rsid w:val="009072B0"/>
    <w:rsid w:val="0091092B"/>
    <w:rsid w:val="0091153F"/>
    <w:rsid w:val="00913D0E"/>
    <w:rsid w:val="00916931"/>
    <w:rsid w:val="00920816"/>
    <w:rsid w:val="009213F7"/>
    <w:rsid w:val="009220BF"/>
    <w:rsid w:val="00922474"/>
    <w:rsid w:val="00924FE5"/>
    <w:rsid w:val="0092545E"/>
    <w:rsid w:val="00926FC6"/>
    <w:rsid w:val="0092749D"/>
    <w:rsid w:val="00927657"/>
    <w:rsid w:val="00934EC0"/>
    <w:rsid w:val="009463BF"/>
    <w:rsid w:val="00946EFB"/>
    <w:rsid w:val="0095039C"/>
    <w:rsid w:val="009508F3"/>
    <w:rsid w:val="00952614"/>
    <w:rsid w:val="00952C22"/>
    <w:rsid w:val="00955398"/>
    <w:rsid w:val="00955FC0"/>
    <w:rsid w:val="009630F8"/>
    <w:rsid w:val="00963CF2"/>
    <w:rsid w:val="00965A4A"/>
    <w:rsid w:val="00965AE8"/>
    <w:rsid w:val="00972F14"/>
    <w:rsid w:val="009767FE"/>
    <w:rsid w:val="00982CF8"/>
    <w:rsid w:val="00982E44"/>
    <w:rsid w:val="00984C1D"/>
    <w:rsid w:val="009879CB"/>
    <w:rsid w:val="009905AA"/>
    <w:rsid w:val="00990C76"/>
    <w:rsid w:val="00991972"/>
    <w:rsid w:val="009A2E02"/>
    <w:rsid w:val="009A546E"/>
    <w:rsid w:val="009A708E"/>
    <w:rsid w:val="009A7B9F"/>
    <w:rsid w:val="009B0F42"/>
    <w:rsid w:val="009B2C3B"/>
    <w:rsid w:val="009C432A"/>
    <w:rsid w:val="009C6FD4"/>
    <w:rsid w:val="009D00C6"/>
    <w:rsid w:val="009D1B1C"/>
    <w:rsid w:val="009D30F4"/>
    <w:rsid w:val="009D4F7A"/>
    <w:rsid w:val="009D7E7A"/>
    <w:rsid w:val="009E1C49"/>
    <w:rsid w:val="009E5DC6"/>
    <w:rsid w:val="009E7B1F"/>
    <w:rsid w:val="009F06AF"/>
    <w:rsid w:val="009F0F93"/>
    <w:rsid w:val="009F12E0"/>
    <w:rsid w:val="009F4049"/>
    <w:rsid w:val="009F472E"/>
    <w:rsid w:val="009F7C07"/>
    <w:rsid w:val="00A0179C"/>
    <w:rsid w:val="00A04517"/>
    <w:rsid w:val="00A0694E"/>
    <w:rsid w:val="00A11C1F"/>
    <w:rsid w:val="00A1701E"/>
    <w:rsid w:val="00A21302"/>
    <w:rsid w:val="00A22A45"/>
    <w:rsid w:val="00A23650"/>
    <w:rsid w:val="00A26B72"/>
    <w:rsid w:val="00A27F9F"/>
    <w:rsid w:val="00A30D8E"/>
    <w:rsid w:val="00A33669"/>
    <w:rsid w:val="00A36D9A"/>
    <w:rsid w:val="00A401EF"/>
    <w:rsid w:val="00A4291E"/>
    <w:rsid w:val="00A433C9"/>
    <w:rsid w:val="00A50FD2"/>
    <w:rsid w:val="00A52B25"/>
    <w:rsid w:val="00A53A1C"/>
    <w:rsid w:val="00A5428D"/>
    <w:rsid w:val="00A54612"/>
    <w:rsid w:val="00A56EAD"/>
    <w:rsid w:val="00A57F6A"/>
    <w:rsid w:val="00A60B93"/>
    <w:rsid w:val="00A71823"/>
    <w:rsid w:val="00A72C99"/>
    <w:rsid w:val="00A73E84"/>
    <w:rsid w:val="00A73EFA"/>
    <w:rsid w:val="00A76B5C"/>
    <w:rsid w:val="00A7730A"/>
    <w:rsid w:val="00A80A32"/>
    <w:rsid w:val="00A849BA"/>
    <w:rsid w:val="00A84E36"/>
    <w:rsid w:val="00A92AF0"/>
    <w:rsid w:val="00A9346E"/>
    <w:rsid w:val="00A94691"/>
    <w:rsid w:val="00AA285E"/>
    <w:rsid w:val="00AB3AC6"/>
    <w:rsid w:val="00AC2A72"/>
    <w:rsid w:val="00AD297E"/>
    <w:rsid w:val="00AD6455"/>
    <w:rsid w:val="00AE160B"/>
    <w:rsid w:val="00AE3865"/>
    <w:rsid w:val="00AF0C65"/>
    <w:rsid w:val="00AF0D3C"/>
    <w:rsid w:val="00AF0F23"/>
    <w:rsid w:val="00AF2200"/>
    <w:rsid w:val="00AF3011"/>
    <w:rsid w:val="00AF6CC1"/>
    <w:rsid w:val="00AF733F"/>
    <w:rsid w:val="00AF7D89"/>
    <w:rsid w:val="00B0235B"/>
    <w:rsid w:val="00B042FA"/>
    <w:rsid w:val="00B04DBB"/>
    <w:rsid w:val="00B07AEA"/>
    <w:rsid w:val="00B11366"/>
    <w:rsid w:val="00B1664A"/>
    <w:rsid w:val="00B16833"/>
    <w:rsid w:val="00B16925"/>
    <w:rsid w:val="00B17A8D"/>
    <w:rsid w:val="00B2259D"/>
    <w:rsid w:val="00B30BE4"/>
    <w:rsid w:val="00B33C3A"/>
    <w:rsid w:val="00B35568"/>
    <w:rsid w:val="00B37A17"/>
    <w:rsid w:val="00B37CB3"/>
    <w:rsid w:val="00B40168"/>
    <w:rsid w:val="00B4062D"/>
    <w:rsid w:val="00B42DCE"/>
    <w:rsid w:val="00B44843"/>
    <w:rsid w:val="00B44C6C"/>
    <w:rsid w:val="00B5201F"/>
    <w:rsid w:val="00B55D8F"/>
    <w:rsid w:val="00B562B9"/>
    <w:rsid w:val="00B57502"/>
    <w:rsid w:val="00B62DE2"/>
    <w:rsid w:val="00B667EE"/>
    <w:rsid w:val="00B72BB6"/>
    <w:rsid w:val="00B7521C"/>
    <w:rsid w:val="00B76362"/>
    <w:rsid w:val="00B764AF"/>
    <w:rsid w:val="00B821E9"/>
    <w:rsid w:val="00B84A17"/>
    <w:rsid w:val="00B85465"/>
    <w:rsid w:val="00B95201"/>
    <w:rsid w:val="00B97C01"/>
    <w:rsid w:val="00BA02ED"/>
    <w:rsid w:val="00BA15F8"/>
    <w:rsid w:val="00BA1A87"/>
    <w:rsid w:val="00BA22E5"/>
    <w:rsid w:val="00BA2A11"/>
    <w:rsid w:val="00BA2F7F"/>
    <w:rsid w:val="00BA32D9"/>
    <w:rsid w:val="00BA35EA"/>
    <w:rsid w:val="00BA58BE"/>
    <w:rsid w:val="00BB35F5"/>
    <w:rsid w:val="00BB583B"/>
    <w:rsid w:val="00BB7BD0"/>
    <w:rsid w:val="00BC4A79"/>
    <w:rsid w:val="00BD220C"/>
    <w:rsid w:val="00BD3120"/>
    <w:rsid w:val="00BD3337"/>
    <w:rsid w:val="00BD38FF"/>
    <w:rsid w:val="00BD40B2"/>
    <w:rsid w:val="00BD5994"/>
    <w:rsid w:val="00BD6649"/>
    <w:rsid w:val="00BD67F5"/>
    <w:rsid w:val="00BD7F1D"/>
    <w:rsid w:val="00BE2091"/>
    <w:rsid w:val="00BE251B"/>
    <w:rsid w:val="00BE5269"/>
    <w:rsid w:val="00BE5C46"/>
    <w:rsid w:val="00BE6256"/>
    <w:rsid w:val="00BF1C9A"/>
    <w:rsid w:val="00BF39A0"/>
    <w:rsid w:val="00BF5D87"/>
    <w:rsid w:val="00C00267"/>
    <w:rsid w:val="00C04308"/>
    <w:rsid w:val="00C04AB8"/>
    <w:rsid w:val="00C0582A"/>
    <w:rsid w:val="00C070D8"/>
    <w:rsid w:val="00C10491"/>
    <w:rsid w:val="00C15C4E"/>
    <w:rsid w:val="00C20948"/>
    <w:rsid w:val="00C20F20"/>
    <w:rsid w:val="00C21046"/>
    <w:rsid w:val="00C210B4"/>
    <w:rsid w:val="00C219D6"/>
    <w:rsid w:val="00C21AAF"/>
    <w:rsid w:val="00C27157"/>
    <w:rsid w:val="00C27975"/>
    <w:rsid w:val="00C31C39"/>
    <w:rsid w:val="00C323CF"/>
    <w:rsid w:val="00C3746E"/>
    <w:rsid w:val="00C40EB4"/>
    <w:rsid w:val="00C41A01"/>
    <w:rsid w:val="00C41C25"/>
    <w:rsid w:val="00C437F5"/>
    <w:rsid w:val="00C4630D"/>
    <w:rsid w:val="00C4661E"/>
    <w:rsid w:val="00C54E1F"/>
    <w:rsid w:val="00C563C9"/>
    <w:rsid w:val="00C61114"/>
    <w:rsid w:val="00C66DC5"/>
    <w:rsid w:val="00C67B4B"/>
    <w:rsid w:val="00C67DC4"/>
    <w:rsid w:val="00C7076F"/>
    <w:rsid w:val="00C73754"/>
    <w:rsid w:val="00C75B5E"/>
    <w:rsid w:val="00C84402"/>
    <w:rsid w:val="00C862BB"/>
    <w:rsid w:val="00C92086"/>
    <w:rsid w:val="00C96CBF"/>
    <w:rsid w:val="00C9773F"/>
    <w:rsid w:val="00CA1BC7"/>
    <w:rsid w:val="00CA2B6B"/>
    <w:rsid w:val="00CA3C2C"/>
    <w:rsid w:val="00CA526C"/>
    <w:rsid w:val="00CA5B2F"/>
    <w:rsid w:val="00CA5D58"/>
    <w:rsid w:val="00CB14D0"/>
    <w:rsid w:val="00CB2CCB"/>
    <w:rsid w:val="00CB4034"/>
    <w:rsid w:val="00CB4839"/>
    <w:rsid w:val="00CB5E92"/>
    <w:rsid w:val="00CB6A70"/>
    <w:rsid w:val="00CB7A2E"/>
    <w:rsid w:val="00CB7C48"/>
    <w:rsid w:val="00CC2438"/>
    <w:rsid w:val="00CC30F0"/>
    <w:rsid w:val="00CC7587"/>
    <w:rsid w:val="00CD154A"/>
    <w:rsid w:val="00CD62C5"/>
    <w:rsid w:val="00CE01FC"/>
    <w:rsid w:val="00CE2AE2"/>
    <w:rsid w:val="00CE3082"/>
    <w:rsid w:val="00CE3888"/>
    <w:rsid w:val="00CE41B1"/>
    <w:rsid w:val="00CE782B"/>
    <w:rsid w:val="00CF1198"/>
    <w:rsid w:val="00CF59AC"/>
    <w:rsid w:val="00CF6285"/>
    <w:rsid w:val="00CF7C46"/>
    <w:rsid w:val="00D046DC"/>
    <w:rsid w:val="00D0529C"/>
    <w:rsid w:val="00D060B3"/>
    <w:rsid w:val="00D074B5"/>
    <w:rsid w:val="00D106E2"/>
    <w:rsid w:val="00D112F4"/>
    <w:rsid w:val="00D149F9"/>
    <w:rsid w:val="00D20D84"/>
    <w:rsid w:val="00D25D85"/>
    <w:rsid w:val="00D27449"/>
    <w:rsid w:val="00D35028"/>
    <w:rsid w:val="00D35720"/>
    <w:rsid w:val="00D407D4"/>
    <w:rsid w:val="00D407D5"/>
    <w:rsid w:val="00D43739"/>
    <w:rsid w:val="00D44FD3"/>
    <w:rsid w:val="00D509F7"/>
    <w:rsid w:val="00D510DF"/>
    <w:rsid w:val="00D51DCA"/>
    <w:rsid w:val="00D53D5F"/>
    <w:rsid w:val="00D64D29"/>
    <w:rsid w:val="00D65EE8"/>
    <w:rsid w:val="00D73D95"/>
    <w:rsid w:val="00D754BA"/>
    <w:rsid w:val="00D83789"/>
    <w:rsid w:val="00D83814"/>
    <w:rsid w:val="00D84F9D"/>
    <w:rsid w:val="00D9166E"/>
    <w:rsid w:val="00D92D00"/>
    <w:rsid w:val="00D960DA"/>
    <w:rsid w:val="00D96F73"/>
    <w:rsid w:val="00DA330D"/>
    <w:rsid w:val="00DA6D5A"/>
    <w:rsid w:val="00DB54DD"/>
    <w:rsid w:val="00DC0A11"/>
    <w:rsid w:val="00DC4F17"/>
    <w:rsid w:val="00DC6AAA"/>
    <w:rsid w:val="00DC6E52"/>
    <w:rsid w:val="00DD18CC"/>
    <w:rsid w:val="00DD1C2A"/>
    <w:rsid w:val="00DD209F"/>
    <w:rsid w:val="00DD624B"/>
    <w:rsid w:val="00DD66DE"/>
    <w:rsid w:val="00DE2C04"/>
    <w:rsid w:val="00DE4E6D"/>
    <w:rsid w:val="00DE522D"/>
    <w:rsid w:val="00DE779B"/>
    <w:rsid w:val="00DE7D4B"/>
    <w:rsid w:val="00DF2A9B"/>
    <w:rsid w:val="00DF5DC5"/>
    <w:rsid w:val="00DF6382"/>
    <w:rsid w:val="00DF6D2D"/>
    <w:rsid w:val="00E00C17"/>
    <w:rsid w:val="00E02260"/>
    <w:rsid w:val="00E02BA2"/>
    <w:rsid w:val="00E14BCB"/>
    <w:rsid w:val="00E21211"/>
    <w:rsid w:val="00E21B1E"/>
    <w:rsid w:val="00E220DA"/>
    <w:rsid w:val="00E2255E"/>
    <w:rsid w:val="00E244C9"/>
    <w:rsid w:val="00E245E9"/>
    <w:rsid w:val="00E277DC"/>
    <w:rsid w:val="00E30921"/>
    <w:rsid w:val="00E314C9"/>
    <w:rsid w:val="00E323B8"/>
    <w:rsid w:val="00E33B90"/>
    <w:rsid w:val="00E34B0D"/>
    <w:rsid w:val="00E3625E"/>
    <w:rsid w:val="00E365C4"/>
    <w:rsid w:val="00E37C1B"/>
    <w:rsid w:val="00E403F8"/>
    <w:rsid w:val="00E41520"/>
    <w:rsid w:val="00E43DF1"/>
    <w:rsid w:val="00E44411"/>
    <w:rsid w:val="00E456DF"/>
    <w:rsid w:val="00E53BD2"/>
    <w:rsid w:val="00E548D7"/>
    <w:rsid w:val="00E54AFC"/>
    <w:rsid w:val="00E55B19"/>
    <w:rsid w:val="00E564CC"/>
    <w:rsid w:val="00E573B1"/>
    <w:rsid w:val="00E61281"/>
    <w:rsid w:val="00E6460B"/>
    <w:rsid w:val="00E65568"/>
    <w:rsid w:val="00E66F4D"/>
    <w:rsid w:val="00E715E6"/>
    <w:rsid w:val="00E73036"/>
    <w:rsid w:val="00E7494D"/>
    <w:rsid w:val="00E761CD"/>
    <w:rsid w:val="00E767AD"/>
    <w:rsid w:val="00E805B6"/>
    <w:rsid w:val="00E83888"/>
    <w:rsid w:val="00E932EC"/>
    <w:rsid w:val="00E946F3"/>
    <w:rsid w:val="00E95960"/>
    <w:rsid w:val="00E95B65"/>
    <w:rsid w:val="00E972DF"/>
    <w:rsid w:val="00E97511"/>
    <w:rsid w:val="00EA2C72"/>
    <w:rsid w:val="00EA50B6"/>
    <w:rsid w:val="00EA7BEE"/>
    <w:rsid w:val="00EB4C80"/>
    <w:rsid w:val="00EB5DEB"/>
    <w:rsid w:val="00EB5FCD"/>
    <w:rsid w:val="00EB62C7"/>
    <w:rsid w:val="00EC1B36"/>
    <w:rsid w:val="00EC3561"/>
    <w:rsid w:val="00EC5954"/>
    <w:rsid w:val="00EC6295"/>
    <w:rsid w:val="00EC6463"/>
    <w:rsid w:val="00EC7CA2"/>
    <w:rsid w:val="00ED452B"/>
    <w:rsid w:val="00EE0A0C"/>
    <w:rsid w:val="00EE31A5"/>
    <w:rsid w:val="00EE3E96"/>
    <w:rsid w:val="00EE65CC"/>
    <w:rsid w:val="00EE7461"/>
    <w:rsid w:val="00EE7FC3"/>
    <w:rsid w:val="00EF1ADE"/>
    <w:rsid w:val="00EF409C"/>
    <w:rsid w:val="00F01057"/>
    <w:rsid w:val="00F03900"/>
    <w:rsid w:val="00F03ACB"/>
    <w:rsid w:val="00F05533"/>
    <w:rsid w:val="00F073E7"/>
    <w:rsid w:val="00F11512"/>
    <w:rsid w:val="00F139DF"/>
    <w:rsid w:val="00F16D26"/>
    <w:rsid w:val="00F205A8"/>
    <w:rsid w:val="00F20AC1"/>
    <w:rsid w:val="00F236FE"/>
    <w:rsid w:val="00F24334"/>
    <w:rsid w:val="00F24C98"/>
    <w:rsid w:val="00F24EC9"/>
    <w:rsid w:val="00F253EA"/>
    <w:rsid w:val="00F25777"/>
    <w:rsid w:val="00F263FB"/>
    <w:rsid w:val="00F26B05"/>
    <w:rsid w:val="00F32953"/>
    <w:rsid w:val="00F331A7"/>
    <w:rsid w:val="00F3797B"/>
    <w:rsid w:val="00F40140"/>
    <w:rsid w:val="00F4043C"/>
    <w:rsid w:val="00F420E5"/>
    <w:rsid w:val="00F43E4F"/>
    <w:rsid w:val="00F44DA2"/>
    <w:rsid w:val="00F46649"/>
    <w:rsid w:val="00F46836"/>
    <w:rsid w:val="00F50172"/>
    <w:rsid w:val="00F5197D"/>
    <w:rsid w:val="00F51D25"/>
    <w:rsid w:val="00F52172"/>
    <w:rsid w:val="00F53226"/>
    <w:rsid w:val="00F557B5"/>
    <w:rsid w:val="00F575AE"/>
    <w:rsid w:val="00F57B09"/>
    <w:rsid w:val="00F57CB6"/>
    <w:rsid w:val="00F607EC"/>
    <w:rsid w:val="00F60DCC"/>
    <w:rsid w:val="00F60F8B"/>
    <w:rsid w:val="00F628EC"/>
    <w:rsid w:val="00F62F9A"/>
    <w:rsid w:val="00F70499"/>
    <w:rsid w:val="00F726CB"/>
    <w:rsid w:val="00F72932"/>
    <w:rsid w:val="00F73F1E"/>
    <w:rsid w:val="00F755AE"/>
    <w:rsid w:val="00F77F9D"/>
    <w:rsid w:val="00F815D0"/>
    <w:rsid w:val="00F858EF"/>
    <w:rsid w:val="00F8687D"/>
    <w:rsid w:val="00F91ABE"/>
    <w:rsid w:val="00F94D40"/>
    <w:rsid w:val="00F953BD"/>
    <w:rsid w:val="00F958D7"/>
    <w:rsid w:val="00F96278"/>
    <w:rsid w:val="00F97354"/>
    <w:rsid w:val="00FA15CC"/>
    <w:rsid w:val="00FA266F"/>
    <w:rsid w:val="00FA373D"/>
    <w:rsid w:val="00FA4104"/>
    <w:rsid w:val="00FA467E"/>
    <w:rsid w:val="00FA7C62"/>
    <w:rsid w:val="00FA7DE6"/>
    <w:rsid w:val="00FB0B13"/>
    <w:rsid w:val="00FB0E99"/>
    <w:rsid w:val="00FB0F88"/>
    <w:rsid w:val="00FB4F82"/>
    <w:rsid w:val="00FB7130"/>
    <w:rsid w:val="00FC158B"/>
    <w:rsid w:val="00FC6BC0"/>
    <w:rsid w:val="00FD29D9"/>
    <w:rsid w:val="00FD43A9"/>
    <w:rsid w:val="00FD4AEE"/>
    <w:rsid w:val="00FD4FEE"/>
    <w:rsid w:val="00FD53EF"/>
    <w:rsid w:val="00FD6A60"/>
    <w:rsid w:val="00FE3368"/>
    <w:rsid w:val="00FF1F12"/>
    <w:rsid w:val="00FF2093"/>
    <w:rsid w:val="00FF499B"/>
    <w:rsid w:val="00FF73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0F0D6"/>
  <w15:docId w15:val="{296936CB-504B-4D58-8E13-C29CA128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uiPriority w:val="4"/>
    <w:qFormat/>
    <w:rsid w:val="00D407D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8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80A32"/>
    <w:pPr>
      <w:ind w:left="720"/>
      <w:contextualSpacing/>
    </w:pPr>
  </w:style>
  <w:style w:type="paragraph" w:styleId="Koptekst">
    <w:name w:val="header"/>
    <w:basedOn w:val="Standaard"/>
    <w:link w:val="KoptekstChar"/>
    <w:uiPriority w:val="99"/>
    <w:unhideWhenUsed/>
    <w:rsid w:val="00F953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53BD"/>
  </w:style>
  <w:style w:type="paragraph" w:styleId="Voettekst">
    <w:name w:val="footer"/>
    <w:basedOn w:val="Standaard"/>
    <w:link w:val="VoettekstChar"/>
    <w:uiPriority w:val="99"/>
    <w:unhideWhenUsed/>
    <w:rsid w:val="00F953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53BD"/>
  </w:style>
  <w:style w:type="paragraph" w:customStyle="1" w:styleId="Voetnoot">
    <w:name w:val="Voetnoot"/>
    <w:basedOn w:val="Standaard"/>
    <w:uiPriority w:val="4"/>
    <w:qFormat/>
    <w:rsid w:val="006468CA"/>
    <w:pPr>
      <w:spacing w:after="0" w:line="240" w:lineRule="auto"/>
      <w:ind w:left="357"/>
    </w:pPr>
    <w:rPr>
      <w:sz w:val="18"/>
      <w:szCs w:val="18"/>
    </w:rPr>
  </w:style>
  <w:style w:type="paragraph" w:styleId="Ballontekst">
    <w:name w:val="Balloon Text"/>
    <w:basedOn w:val="Standaard"/>
    <w:link w:val="BallontekstChar"/>
    <w:uiPriority w:val="99"/>
    <w:semiHidden/>
    <w:unhideWhenUsed/>
    <w:rsid w:val="002F1BB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1BB7"/>
    <w:rPr>
      <w:rFonts w:ascii="Tahoma" w:hAnsi="Tahoma" w:cs="Tahoma"/>
      <w:sz w:val="16"/>
      <w:szCs w:val="16"/>
    </w:rPr>
  </w:style>
  <w:style w:type="paragraph" w:customStyle="1" w:styleId="DescriptorTitel">
    <w:name w:val="Descriptor Titel"/>
    <w:basedOn w:val="Standaard"/>
    <w:uiPriority w:val="4"/>
    <w:qFormat/>
    <w:rsid w:val="00CA3C2C"/>
    <w:pPr>
      <w:spacing w:after="0" w:line="240" w:lineRule="auto"/>
    </w:pPr>
    <w:rPr>
      <w:u w:val="single"/>
    </w:rPr>
  </w:style>
  <w:style w:type="paragraph" w:customStyle="1" w:styleId="DossierTitel">
    <w:name w:val="Dossier Titel"/>
    <w:basedOn w:val="Standaard"/>
    <w:uiPriority w:val="4"/>
    <w:qFormat/>
    <w:rsid w:val="002F2A40"/>
    <w:pPr>
      <w:spacing w:after="0" w:line="240" w:lineRule="auto"/>
    </w:pPr>
    <w:rPr>
      <w:color w:val="2B92BE"/>
      <w:w w:val="96"/>
      <w:sz w:val="64"/>
      <w:szCs w:val="64"/>
    </w:rPr>
  </w:style>
  <w:style w:type="paragraph" w:customStyle="1" w:styleId="Titel1">
    <w:name w:val="Titel 1."/>
    <w:basedOn w:val="Standaard"/>
    <w:uiPriority w:val="1"/>
    <w:qFormat/>
    <w:rsid w:val="003C2D45"/>
    <w:pPr>
      <w:numPr>
        <w:numId w:val="17"/>
      </w:numPr>
      <w:spacing w:after="0" w:line="240" w:lineRule="auto"/>
    </w:pPr>
    <w:rPr>
      <w:rFonts w:cstheme="minorHAnsi"/>
      <w:color w:val="2B92BE"/>
      <w:sz w:val="44"/>
      <w:szCs w:val="72"/>
    </w:rPr>
  </w:style>
  <w:style w:type="paragraph" w:customStyle="1" w:styleId="Style1">
    <w:name w:val="Style1"/>
    <w:basedOn w:val="Lijstalinea"/>
    <w:uiPriority w:val="9"/>
    <w:rsid w:val="002F2A40"/>
    <w:pPr>
      <w:numPr>
        <w:ilvl w:val="1"/>
        <w:numId w:val="12"/>
      </w:numPr>
      <w:pBdr>
        <w:bottom w:val="single" w:sz="18" w:space="1" w:color="D9D9D9" w:themeColor="background1" w:themeShade="D9"/>
      </w:pBdr>
      <w:shd w:val="clear" w:color="auto" w:fill="F2F2F2" w:themeFill="background1" w:themeFillShade="F2"/>
      <w:spacing w:line="240" w:lineRule="auto"/>
    </w:pPr>
    <w:rPr>
      <w:b/>
      <w:sz w:val="24"/>
    </w:rPr>
  </w:style>
  <w:style w:type="paragraph" w:customStyle="1" w:styleId="Titel22">
    <w:name w:val="Titel 2.2"/>
    <w:basedOn w:val="Style1"/>
    <w:uiPriority w:val="2"/>
    <w:qFormat/>
    <w:rsid w:val="0007126A"/>
    <w:pPr>
      <w:spacing w:after="320"/>
      <w:ind w:left="431" w:hanging="431"/>
    </w:pPr>
    <w:rPr>
      <w:caps/>
      <w:color w:val="595959" w:themeColor="text1" w:themeTint="A6"/>
    </w:rPr>
  </w:style>
  <w:style w:type="paragraph" w:customStyle="1" w:styleId="Titel3">
    <w:name w:val="Titel (3)"/>
    <w:basedOn w:val="Standaard"/>
    <w:uiPriority w:val="3"/>
    <w:qFormat/>
    <w:rsid w:val="0036781C"/>
    <w:pPr>
      <w:spacing w:after="0" w:line="240" w:lineRule="auto"/>
    </w:pPr>
    <w:rPr>
      <w:b/>
      <w:color w:val="595959" w:themeColor="text1" w:themeTint="A6"/>
      <w:sz w:val="26"/>
    </w:rPr>
  </w:style>
  <w:style w:type="paragraph" w:customStyle="1" w:styleId="Binnenwerk-Titel1">
    <w:name w:val="Binnenwerk - Titel 1"/>
    <w:basedOn w:val="Standaard"/>
    <w:uiPriority w:val="1"/>
    <w:qFormat/>
    <w:rsid w:val="006608CB"/>
    <w:pPr>
      <w:spacing w:line="240" w:lineRule="auto"/>
    </w:pPr>
    <w:rPr>
      <w:rFonts w:ascii="FlandersArtSans-Medium" w:hAnsi="FlandersArtSans-Medium" w:cstheme="minorHAnsi"/>
      <w:color w:val="2B92BE"/>
      <w:sz w:val="72"/>
      <w:szCs w:val="72"/>
    </w:rPr>
  </w:style>
  <w:style w:type="character" w:styleId="Tekstvantijdelijkeaanduiding">
    <w:name w:val="Placeholder Text"/>
    <w:basedOn w:val="Standaardalinea-lettertype"/>
    <w:uiPriority w:val="99"/>
    <w:semiHidden/>
    <w:rsid w:val="00507098"/>
    <w:rPr>
      <w:color w:val="808080"/>
    </w:rPr>
  </w:style>
  <w:style w:type="paragraph" w:styleId="Geenafstand">
    <w:name w:val="No Spacing"/>
    <w:uiPriority w:val="1"/>
    <w:qFormat/>
    <w:rsid w:val="00F46649"/>
    <w:pPr>
      <w:spacing w:after="0" w:line="240" w:lineRule="auto"/>
    </w:pPr>
  </w:style>
  <w:style w:type="character" w:styleId="Verwijzingopmerking">
    <w:name w:val="annotation reference"/>
    <w:basedOn w:val="Standaardalinea-lettertype"/>
    <w:uiPriority w:val="99"/>
    <w:semiHidden/>
    <w:unhideWhenUsed/>
    <w:rsid w:val="00460B8E"/>
    <w:rPr>
      <w:sz w:val="16"/>
      <w:szCs w:val="16"/>
    </w:rPr>
  </w:style>
  <w:style w:type="paragraph" w:styleId="Tekstopmerking">
    <w:name w:val="annotation text"/>
    <w:basedOn w:val="Standaard"/>
    <w:link w:val="TekstopmerkingChar"/>
    <w:uiPriority w:val="99"/>
    <w:semiHidden/>
    <w:unhideWhenUsed/>
    <w:rsid w:val="00460B8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60B8E"/>
    <w:rPr>
      <w:sz w:val="20"/>
      <w:szCs w:val="20"/>
    </w:rPr>
  </w:style>
  <w:style w:type="character" w:styleId="Hyperlink">
    <w:name w:val="Hyperlink"/>
    <w:basedOn w:val="Standaardalinea-lettertype"/>
    <w:uiPriority w:val="99"/>
    <w:unhideWhenUsed/>
    <w:rsid w:val="00F53226"/>
    <w:rPr>
      <w:color w:val="0000FF" w:themeColor="hyperlink"/>
      <w:u w:val="single"/>
    </w:rPr>
  </w:style>
  <w:style w:type="character" w:styleId="Onopgelostemelding">
    <w:name w:val="Unresolved Mention"/>
    <w:basedOn w:val="Standaardalinea-lettertype"/>
    <w:uiPriority w:val="99"/>
    <w:semiHidden/>
    <w:unhideWhenUsed/>
    <w:rsid w:val="00F53226"/>
    <w:rPr>
      <w:color w:val="605E5C"/>
      <w:shd w:val="clear" w:color="auto" w:fill="E1DFDD"/>
    </w:rPr>
  </w:style>
  <w:style w:type="paragraph" w:styleId="Onderwerpvanopmerking">
    <w:name w:val="annotation subject"/>
    <w:basedOn w:val="Tekstopmerking"/>
    <w:next w:val="Tekstopmerking"/>
    <w:link w:val="OnderwerpvanopmerkingChar"/>
    <w:uiPriority w:val="99"/>
    <w:semiHidden/>
    <w:unhideWhenUsed/>
    <w:rsid w:val="00CF7C46"/>
    <w:rPr>
      <w:b/>
      <w:bCs/>
    </w:rPr>
  </w:style>
  <w:style w:type="character" w:customStyle="1" w:styleId="OnderwerpvanopmerkingChar">
    <w:name w:val="Onderwerp van opmerking Char"/>
    <w:basedOn w:val="TekstopmerkingChar"/>
    <w:link w:val="Onderwerpvanopmerking"/>
    <w:uiPriority w:val="99"/>
    <w:semiHidden/>
    <w:rsid w:val="00CF7C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06134">
      <w:bodyDiv w:val="1"/>
      <w:marLeft w:val="0"/>
      <w:marRight w:val="0"/>
      <w:marTop w:val="0"/>
      <w:marBottom w:val="0"/>
      <w:divBdr>
        <w:top w:val="none" w:sz="0" w:space="0" w:color="auto"/>
        <w:left w:val="none" w:sz="0" w:space="0" w:color="auto"/>
        <w:bottom w:val="none" w:sz="0" w:space="0" w:color="auto"/>
        <w:right w:val="none" w:sz="0" w:space="0" w:color="auto"/>
      </w:divBdr>
    </w:div>
    <w:div w:id="701319407">
      <w:bodyDiv w:val="1"/>
      <w:marLeft w:val="0"/>
      <w:marRight w:val="0"/>
      <w:marTop w:val="0"/>
      <w:marBottom w:val="0"/>
      <w:divBdr>
        <w:top w:val="none" w:sz="0" w:space="0" w:color="auto"/>
        <w:left w:val="none" w:sz="0" w:space="0" w:color="auto"/>
        <w:bottom w:val="none" w:sz="0" w:space="0" w:color="auto"/>
        <w:right w:val="none" w:sz="0" w:space="0" w:color="auto"/>
      </w:divBdr>
    </w:div>
    <w:div w:id="960840471">
      <w:bodyDiv w:val="1"/>
      <w:marLeft w:val="0"/>
      <w:marRight w:val="0"/>
      <w:marTop w:val="0"/>
      <w:marBottom w:val="0"/>
      <w:divBdr>
        <w:top w:val="none" w:sz="0" w:space="0" w:color="auto"/>
        <w:left w:val="none" w:sz="0" w:space="0" w:color="auto"/>
        <w:bottom w:val="none" w:sz="0" w:space="0" w:color="auto"/>
        <w:right w:val="none" w:sz="0" w:space="0" w:color="auto"/>
      </w:divBdr>
    </w:div>
    <w:div w:id="1144195125">
      <w:bodyDiv w:val="1"/>
      <w:marLeft w:val="0"/>
      <w:marRight w:val="0"/>
      <w:marTop w:val="0"/>
      <w:marBottom w:val="0"/>
      <w:divBdr>
        <w:top w:val="none" w:sz="0" w:space="0" w:color="auto"/>
        <w:left w:val="none" w:sz="0" w:space="0" w:color="auto"/>
        <w:bottom w:val="none" w:sz="0" w:space="0" w:color="auto"/>
        <w:right w:val="none" w:sz="0" w:space="0" w:color="auto"/>
      </w:divBdr>
    </w:div>
    <w:div w:id="180855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atrijn.vankerchove@vlaanderen.b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ert.lemmens@meemoo.be" TargetMode="Externa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cqueline.vanleeuwen@faro.be" TargetMode="Externa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D8A155CF51C94C8C31A435904A17CF" ma:contentTypeVersion="8" ma:contentTypeDescription="Een nieuw document maken." ma:contentTypeScope="" ma:versionID="bf4fb92c9ff9ab4ce8de50c7ec903c8f">
  <xsd:schema xmlns:xsd="http://www.w3.org/2001/XMLSchema" xmlns:xs="http://www.w3.org/2001/XMLSchema" xmlns:p="http://schemas.microsoft.com/office/2006/metadata/properties" xmlns:ns3="3efc0c8d-b608-4c61-9254-e70e8d62e4da" targetNamespace="http://schemas.microsoft.com/office/2006/metadata/properties" ma:root="true" ma:fieldsID="95135c2f18fac79dba35c8e6a4908af6" ns3:_="">
    <xsd:import namespace="3efc0c8d-b608-4c61-9254-e70e8d62e4d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c0c8d-b608-4c61-9254-e70e8d62e4d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1E32B-1A80-46FE-9B88-4A26D52AD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c0c8d-b608-4c61-9254-e70e8d62e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96B623-6813-4B7E-ADE5-FCEB0C48E90F}">
  <ds:schemaRefs>
    <ds:schemaRef ds:uri="http://schemas.microsoft.com/sharepoint/v3/contenttype/forms"/>
  </ds:schemaRefs>
</ds:datastoreItem>
</file>

<file path=customXml/itemProps3.xml><?xml version="1.0" encoding="utf-8"?>
<ds:datastoreItem xmlns:ds="http://schemas.openxmlformats.org/officeDocument/2006/customXml" ds:itemID="{E1318488-FE4A-4E7A-8430-D15BD60DB9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ADA39B-F3BE-4761-AD03-D8BC2EC2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18</Pages>
  <Words>4773</Words>
  <Characters>26253</Characters>
  <Application>Microsoft Office Word</Application>
  <DocSecurity>0</DocSecurity>
  <Lines>218</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De Knijf Soetkin</cp:lastModifiedBy>
  <cp:revision>174</cp:revision>
  <dcterms:created xsi:type="dcterms:W3CDTF">2020-01-31T08:02:00Z</dcterms:created>
  <dcterms:modified xsi:type="dcterms:W3CDTF">2020-02-18T14:26:00Z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0x0101002DD8A155CF51C94C8C31A435904A17CF</vt:lpwstr>
  </property>
</Properties>
</file>